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100" w:rsidRPr="004A3100" w:rsidRDefault="004A3100" w:rsidP="004A3100">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4A3100">
        <w:rPr>
          <w:rFonts w:ascii="Times New Roman" w:eastAsia="Times New Roman" w:hAnsi="Times New Roman" w:cs="Times New Roman"/>
          <w:b/>
          <w:bCs/>
          <w:kern w:val="36"/>
          <w:sz w:val="48"/>
          <w:szCs w:val="48"/>
        </w:rPr>
        <w:t>MySQL</w:t>
      </w:r>
      <w:proofErr w:type="spellEnd"/>
      <w:r w:rsidRPr="004A3100">
        <w:rPr>
          <w:rFonts w:ascii="Times New Roman" w:eastAsia="Times New Roman" w:hAnsi="Times New Roman" w:cs="Times New Roman"/>
          <w:b/>
          <w:bCs/>
          <w:kern w:val="36"/>
          <w:sz w:val="48"/>
          <w:szCs w:val="48"/>
        </w:rPr>
        <w:t xml:space="preserve"> queries with Perl</w:t>
      </w:r>
    </w:p>
    <w:p w:rsidR="004A3100" w:rsidRPr="004A3100" w:rsidRDefault="004A3100" w:rsidP="004A3100">
      <w:pPr>
        <w:spacing w:before="100" w:beforeAutospacing="1" w:after="100" w:afterAutospacing="1"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 xml:space="preserve">We have already established a connection to the database. Now we are going modify and fetch the data from the database. </w:t>
      </w:r>
    </w:p>
    <w:p w:rsidR="004A3100" w:rsidRPr="004A3100" w:rsidRDefault="004A3100" w:rsidP="004A3100">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4A3100">
          <w:rPr>
            <w:rFonts w:ascii="Times New Roman" w:eastAsia="Times New Roman" w:hAnsi="Times New Roman" w:cs="Times New Roman"/>
            <w:sz w:val="24"/>
            <w:szCs w:val="24"/>
          </w:rPr>
          <w:t xml:space="preserve">Data is retrieved from the database with the </w:t>
        </w:r>
        <w:r w:rsidRPr="004A3100">
          <w:rPr>
            <w:rFonts w:ascii="Courier New" w:eastAsia="Times New Roman" w:hAnsi="Courier New" w:cs="Courier New"/>
            <w:sz w:val="20"/>
          </w:rPr>
          <w:t>SELECT</w:t>
        </w:r>
        <w:r w:rsidRPr="004A3100">
          <w:rPr>
            <w:rFonts w:ascii="Times New Roman" w:eastAsia="Times New Roman" w:hAnsi="Times New Roman" w:cs="Times New Roman"/>
            <w:sz w:val="24"/>
            <w:szCs w:val="24"/>
          </w:rPr>
          <w:t xml:space="preserve"> statement. In Perl DBI, first we prepare the SQL statement with the </w:t>
        </w:r>
        <w:r w:rsidRPr="004A3100">
          <w:rPr>
            <w:rFonts w:ascii="Courier New" w:eastAsia="Times New Roman" w:hAnsi="Courier New" w:cs="Courier New"/>
            <w:sz w:val="20"/>
          </w:rPr>
          <w:t>prepare()</w:t>
        </w:r>
        <w:r w:rsidRPr="004A3100">
          <w:rPr>
            <w:rFonts w:ascii="Times New Roman" w:eastAsia="Times New Roman" w:hAnsi="Times New Roman" w:cs="Times New Roman"/>
            <w:sz w:val="24"/>
            <w:szCs w:val="24"/>
          </w:rPr>
          <w:t xml:space="preserve"> method. The SQL string is sent to the database engine, which checks the statement validity, syntax and in some databases also the user permissions to perform certain queries. If all is OK, a reference to the statement handle is returned to the Perl script. The next step is the call to the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method. The method executes the query within the database. At this moment the result stays in the database. The Perl script does not contain the data yet. For non-select statements, the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method returns the number of rows affected if known. In the last step the data is fetched from the database. The data is pulled row by row and populated into the Perl data structures. </w:t>
        </w:r>
      </w:ins>
    </w:p>
    <w:p w:rsidR="004A3100" w:rsidRPr="004A3100" w:rsidRDefault="004A3100" w:rsidP="004A3100">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4A3100">
          <w:rPr>
            <w:rFonts w:ascii="Times New Roman" w:eastAsia="Times New Roman" w:hAnsi="Times New Roman" w:cs="Times New Roman"/>
            <w:sz w:val="24"/>
            <w:szCs w:val="24"/>
          </w:rPr>
          <w:t xml:space="preserve">The Perl DBI has several methods to fetch data from database tables. </w:t>
        </w:r>
      </w:ins>
    </w:p>
    <w:tbl>
      <w:tblPr>
        <w:tblW w:w="0" w:type="auto"/>
        <w:tblCellSpacing w:w="15" w:type="dxa"/>
        <w:tblCellMar>
          <w:top w:w="15" w:type="dxa"/>
          <w:left w:w="15" w:type="dxa"/>
          <w:bottom w:w="15" w:type="dxa"/>
          <w:right w:w="15" w:type="dxa"/>
        </w:tblCellMar>
        <w:tblLook w:val="04A0"/>
      </w:tblPr>
      <w:tblGrid>
        <w:gridCol w:w="2356"/>
        <w:gridCol w:w="7094"/>
      </w:tblGrid>
      <w:tr w:rsidR="004A3100" w:rsidRPr="004A3100" w:rsidTr="004A3100">
        <w:trPr>
          <w:tblCellSpacing w:w="15" w:type="dxa"/>
        </w:trPr>
        <w:tc>
          <w:tcPr>
            <w:tcW w:w="0" w:type="auto"/>
            <w:vAlign w:val="center"/>
            <w:hideMark/>
          </w:tcPr>
          <w:p w:rsidR="004A3100" w:rsidRPr="004A3100" w:rsidRDefault="004A3100" w:rsidP="004A3100">
            <w:pPr>
              <w:spacing w:after="0" w:line="240" w:lineRule="auto"/>
              <w:jc w:val="center"/>
              <w:rPr>
                <w:rFonts w:ascii="Times New Roman" w:eastAsia="Times New Roman" w:hAnsi="Times New Roman" w:cs="Times New Roman"/>
                <w:b/>
                <w:bCs/>
                <w:sz w:val="24"/>
                <w:szCs w:val="24"/>
              </w:rPr>
            </w:pPr>
            <w:r w:rsidRPr="004A3100">
              <w:rPr>
                <w:rFonts w:ascii="Times New Roman" w:eastAsia="Times New Roman" w:hAnsi="Times New Roman" w:cs="Times New Roman"/>
                <w:b/>
                <w:bCs/>
                <w:sz w:val="24"/>
                <w:szCs w:val="24"/>
              </w:rPr>
              <w:t>Method</w:t>
            </w:r>
          </w:p>
        </w:tc>
        <w:tc>
          <w:tcPr>
            <w:tcW w:w="0" w:type="auto"/>
            <w:vAlign w:val="center"/>
            <w:hideMark/>
          </w:tcPr>
          <w:p w:rsidR="004A3100" w:rsidRPr="004A3100" w:rsidRDefault="004A3100" w:rsidP="004A3100">
            <w:pPr>
              <w:spacing w:after="0" w:line="240" w:lineRule="auto"/>
              <w:jc w:val="center"/>
              <w:rPr>
                <w:rFonts w:ascii="Times New Roman" w:eastAsia="Times New Roman" w:hAnsi="Times New Roman" w:cs="Times New Roman"/>
                <w:b/>
                <w:bCs/>
                <w:sz w:val="24"/>
                <w:szCs w:val="24"/>
              </w:rPr>
            </w:pPr>
            <w:r w:rsidRPr="004A3100">
              <w:rPr>
                <w:rFonts w:ascii="Times New Roman" w:eastAsia="Times New Roman" w:hAnsi="Times New Roman" w:cs="Times New Roman"/>
                <w:b/>
                <w:bCs/>
                <w:sz w:val="24"/>
                <w:szCs w:val="24"/>
              </w:rPr>
              <w:t>Description</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fetchrow_arrayref</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Fetches the next row of data and returns a reference to an array.</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fetchrow_array</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Fetches the next row of data and returns it as a list.</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fetchrow_hashref</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Fetches the next row of data and returns it as a reference to a hash.</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fetchall_arrayref</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Fetches all data &amp; returns a reference to an array that has one reference per row.</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Courier New" w:eastAsia="Times New Roman" w:hAnsi="Courier New" w:cs="Courier New"/>
                <w:sz w:val="20"/>
              </w:rPr>
              <w:t>fetch()</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 xml:space="preserve">The method is an alias for </w:t>
            </w:r>
            <w:proofErr w:type="spellStart"/>
            <w:r w:rsidRPr="004A3100">
              <w:rPr>
                <w:rFonts w:ascii="Courier New" w:eastAsia="Times New Roman" w:hAnsi="Courier New" w:cs="Courier New"/>
                <w:sz w:val="20"/>
              </w:rPr>
              <w:t>fetchrow_arrayref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fetchrow</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 xml:space="preserve">The method is an alias for </w:t>
            </w:r>
            <w:proofErr w:type="spellStart"/>
            <w:r w:rsidRPr="004A3100">
              <w:rPr>
                <w:rFonts w:ascii="Courier New" w:eastAsia="Times New Roman" w:hAnsi="Courier New" w:cs="Courier New"/>
                <w:sz w:val="20"/>
              </w:rPr>
              <w:t>fetchrow_array</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w:t>
            </w:r>
          </w:p>
        </w:tc>
      </w:tr>
    </w:tbl>
    <w:p w:rsidR="004A3100" w:rsidRPr="004A3100" w:rsidRDefault="004A3100" w:rsidP="004A3100">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4A3100">
          <w:rPr>
            <w:rFonts w:ascii="Times New Roman" w:eastAsia="Times New Roman" w:hAnsi="Times New Roman" w:cs="Times New Roman"/>
            <w:sz w:val="24"/>
            <w:szCs w:val="24"/>
          </w:rPr>
          <w:t xml:space="preserve">After the SQL statement was prepared and executed, we call one of the available fetch methods. </w:t>
        </w:r>
      </w:ins>
    </w:p>
    <w:tbl>
      <w:tblPr>
        <w:tblW w:w="0" w:type="auto"/>
        <w:tblCellSpacing w:w="15" w:type="dxa"/>
        <w:tblCellMar>
          <w:top w:w="15" w:type="dxa"/>
          <w:left w:w="15" w:type="dxa"/>
          <w:bottom w:w="15" w:type="dxa"/>
          <w:right w:w="15" w:type="dxa"/>
        </w:tblCellMar>
        <w:tblLook w:val="04A0"/>
      </w:tblPr>
      <w:tblGrid>
        <w:gridCol w:w="2476"/>
        <w:gridCol w:w="6974"/>
      </w:tblGrid>
      <w:tr w:rsidR="004A3100" w:rsidRPr="004A3100" w:rsidTr="004A3100">
        <w:trPr>
          <w:tblCellSpacing w:w="15" w:type="dxa"/>
        </w:trPr>
        <w:tc>
          <w:tcPr>
            <w:tcW w:w="0" w:type="auto"/>
            <w:vAlign w:val="center"/>
            <w:hideMark/>
          </w:tcPr>
          <w:p w:rsidR="004A3100" w:rsidRPr="004A3100" w:rsidRDefault="004A3100" w:rsidP="004A3100">
            <w:pPr>
              <w:spacing w:after="0" w:line="240" w:lineRule="auto"/>
              <w:jc w:val="center"/>
              <w:rPr>
                <w:rFonts w:ascii="Times New Roman" w:eastAsia="Times New Roman" w:hAnsi="Times New Roman" w:cs="Times New Roman"/>
                <w:b/>
                <w:bCs/>
                <w:sz w:val="24"/>
                <w:szCs w:val="24"/>
              </w:rPr>
            </w:pPr>
            <w:r w:rsidRPr="004A3100">
              <w:rPr>
                <w:rFonts w:ascii="Times New Roman" w:eastAsia="Times New Roman" w:hAnsi="Times New Roman" w:cs="Times New Roman"/>
                <w:b/>
                <w:bCs/>
                <w:sz w:val="24"/>
                <w:szCs w:val="24"/>
              </w:rPr>
              <w:t>Method</w:t>
            </w:r>
          </w:p>
        </w:tc>
        <w:tc>
          <w:tcPr>
            <w:tcW w:w="0" w:type="auto"/>
            <w:vAlign w:val="center"/>
            <w:hideMark/>
          </w:tcPr>
          <w:p w:rsidR="004A3100" w:rsidRPr="004A3100" w:rsidRDefault="004A3100" w:rsidP="004A3100">
            <w:pPr>
              <w:spacing w:after="0" w:line="240" w:lineRule="auto"/>
              <w:jc w:val="center"/>
              <w:rPr>
                <w:rFonts w:ascii="Times New Roman" w:eastAsia="Times New Roman" w:hAnsi="Times New Roman" w:cs="Times New Roman"/>
                <w:b/>
                <w:bCs/>
                <w:sz w:val="24"/>
                <w:szCs w:val="24"/>
              </w:rPr>
            </w:pPr>
            <w:r w:rsidRPr="004A3100">
              <w:rPr>
                <w:rFonts w:ascii="Times New Roman" w:eastAsia="Times New Roman" w:hAnsi="Times New Roman" w:cs="Times New Roman"/>
                <w:b/>
                <w:bCs/>
                <w:sz w:val="24"/>
                <w:szCs w:val="24"/>
              </w:rPr>
              <w:t>Description</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selectrow_arrayref</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 xml:space="preserve">Combines </w:t>
            </w:r>
            <w:r w:rsidRPr="004A3100">
              <w:rPr>
                <w:rFonts w:ascii="Courier New" w:eastAsia="Times New Roman" w:hAnsi="Courier New" w:cs="Courier New"/>
                <w:sz w:val="20"/>
              </w:rPr>
              <w:t>prepare()</w:t>
            </w:r>
            <w:r w:rsidRPr="004A3100">
              <w:rPr>
                <w:rFonts w:ascii="Times New Roman" w:eastAsia="Times New Roman" w:hAnsi="Times New Roman" w:cs="Times New Roman"/>
                <w:sz w:val="24"/>
                <w:szCs w:val="24"/>
              </w:rPr>
              <w:t xml:space="preserv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and </w:t>
            </w:r>
            <w:proofErr w:type="spellStart"/>
            <w:r w:rsidRPr="004A3100">
              <w:rPr>
                <w:rFonts w:ascii="Courier New" w:eastAsia="Times New Roman" w:hAnsi="Courier New" w:cs="Courier New"/>
                <w:sz w:val="20"/>
              </w:rPr>
              <w:t>fetchrow_arrayref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into a single call.</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selectrow_hashref</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Courier New" w:eastAsia="Times New Roman" w:hAnsi="Courier New" w:cs="Courier New"/>
                <w:sz w:val="20"/>
              </w:rPr>
              <w:t>Combines prepare()</w:t>
            </w:r>
            <w:r w:rsidRPr="004A3100">
              <w:rPr>
                <w:rFonts w:ascii="Times New Roman" w:eastAsia="Times New Roman" w:hAnsi="Times New Roman" w:cs="Times New Roman"/>
                <w:sz w:val="24"/>
                <w:szCs w:val="24"/>
              </w:rPr>
              <w:t xml:space="preserv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and </w:t>
            </w:r>
            <w:proofErr w:type="spellStart"/>
            <w:r w:rsidRPr="004A3100">
              <w:rPr>
                <w:rFonts w:ascii="Courier New" w:eastAsia="Times New Roman" w:hAnsi="Courier New" w:cs="Courier New"/>
                <w:sz w:val="20"/>
              </w:rPr>
              <w:t>fetchrow_hashref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into a single call.</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select_row_array</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 xml:space="preserve">Combines </w:t>
            </w:r>
            <w:r w:rsidRPr="004A3100">
              <w:rPr>
                <w:rFonts w:ascii="Courier New" w:eastAsia="Times New Roman" w:hAnsi="Courier New" w:cs="Courier New"/>
                <w:sz w:val="20"/>
              </w:rPr>
              <w:t>prepare()</w:t>
            </w:r>
            <w:r w:rsidRPr="004A3100">
              <w:rPr>
                <w:rFonts w:ascii="Times New Roman" w:eastAsia="Times New Roman" w:hAnsi="Times New Roman" w:cs="Times New Roman"/>
                <w:sz w:val="24"/>
                <w:szCs w:val="24"/>
              </w:rPr>
              <w:t xml:space="preserv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and </w:t>
            </w:r>
            <w:proofErr w:type="spellStart"/>
            <w:r w:rsidRPr="004A3100">
              <w:rPr>
                <w:rFonts w:ascii="Courier New" w:eastAsia="Times New Roman" w:hAnsi="Courier New" w:cs="Courier New"/>
                <w:sz w:val="20"/>
              </w:rPr>
              <w:t>fetchrow_array</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into a single call.</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selectall_arrayref</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 xml:space="preserve">Combines </w:t>
            </w:r>
            <w:r w:rsidRPr="004A3100">
              <w:rPr>
                <w:rFonts w:ascii="Courier New" w:eastAsia="Times New Roman" w:hAnsi="Courier New" w:cs="Courier New"/>
                <w:sz w:val="20"/>
              </w:rPr>
              <w:t>prepare()</w:t>
            </w:r>
            <w:r w:rsidRPr="004A3100">
              <w:rPr>
                <w:rFonts w:ascii="Times New Roman" w:eastAsia="Times New Roman" w:hAnsi="Times New Roman" w:cs="Times New Roman"/>
                <w:sz w:val="24"/>
                <w:szCs w:val="24"/>
              </w:rPr>
              <w:t xml:space="preserv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and </w:t>
            </w:r>
            <w:proofErr w:type="spellStart"/>
            <w:r w:rsidRPr="004A3100">
              <w:rPr>
                <w:rFonts w:ascii="Courier New" w:eastAsia="Times New Roman" w:hAnsi="Courier New" w:cs="Courier New"/>
                <w:sz w:val="20"/>
              </w:rPr>
              <w:t>fetchall_arrayref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into a single call.</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selectall_hashref</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Courier New" w:eastAsia="Times New Roman" w:hAnsi="Courier New" w:cs="Courier New"/>
                <w:sz w:val="20"/>
              </w:rPr>
              <w:t>Combines prepare()</w:t>
            </w:r>
            <w:r w:rsidRPr="004A3100">
              <w:rPr>
                <w:rFonts w:ascii="Times New Roman" w:eastAsia="Times New Roman" w:hAnsi="Times New Roman" w:cs="Times New Roman"/>
                <w:sz w:val="24"/>
                <w:szCs w:val="24"/>
              </w:rPr>
              <w:t xml:space="preserv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and </w:t>
            </w:r>
            <w:proofErr w:type="spellStart"/>
            <w:r w:rsidRPr="004A3100">
              <w:rPr>
                <w:rFonts w:ascii="Courier New" w:eastAsia="Times New Roman" w:hAnsi="Courier New" w:cs="Courier New"/>
                <w:sz w:val="20"/>
              </w:rPr>
              <w:t>fetchall_hashref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into a single call.</w:t>
            </w:r>
          </w:p>
        </w:tc>
      </w:tr>
      <w:tr w:rsidR="004A3100" w:rsidRPr="004A3100" w:rsidTr="004A3100">
        <w:trPr>
          <w:tblCellSpacing w:w="15" w:type="dxa"/>
        </w:trPr>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proofErr w:type="spellStart"/>
            <w:r w:rsidRPr="004A3100">
              <w:rPr>
                <w:rFonts w:ascii="Courier New" w:eastAsia="Times New Roman" w:hAnsi="Courier New" w:cs="Courier New"/>
                <w:sz w:val="20"/>
              </w:rPr>
              <w:t>selectcol_arrayref</w:t>
            </w:r>
            <w:proofErr w:type="spellEnd"/>
            <w:r w:rsidRPr="004A3100">
              <w:rPr>
                <w:rFonts w:ascii="Courier New" w:eastAsia="Times New Roman" w:hAnsi="Courier New" w:cs="Courier New"/>
                <w:sz w:val="20"/>
              </w:rPr>
              <w:t>()</w:t>
            </w:r>
          </w:p>
        </w:tc>
        <w:tc>
          <w:tcPr>
            <w:tcW w:w="0" w:type="auto"/>
            <w:vAlign w:val="center"/>
            <w:hideMark/>
          </w:tcPr>
          <w:p w:rsidR="004A3100" w:rsidRPr="004A3100" w:rsidRDefault="004A3100" w:rsidP="004A3100">
            <w:pPr>
              <w:spacing w:after="0" w:line="240" w:lineRule="auto"/>
              <w:rPr>
                <w:rFonts w:ascii="Times New Roman" w:eastAsia="Times New Roman" w:hAnsi="Times New Roman" w:cs="Times New Roman"/>
                <w:sz w:val="24"/>
                <w:szCs w:val="24"/>
              </w:rPr>
            </w:pPr>
            <w:r w:rsidRPr="004A3100">
              <w:rPr>
                <w:rFonts w:ascii="Times New Roman" w:eastAsia="Times New Roman" w:hAnsi="Times New Roman" w:cs="Times New Roman"/>
                <w:sz w:val="24"/>
                <w:szCs w:val="24"/>
              </w:rPr>
              <w:t xml:space="preserve">Combines </w:t>
            </w:r>
            <w:r w:rsidRPr="004A3100">
              <w:rPr>
                <w:rFonts w:ascii="Courier New" w:eastAsia="Times New Roman" w:hAnsi="Courier New" w:cs="Courier New"/>
                <w:sz w:val="20"/>
              </w:rPr>
              <w:t>prepare()</w:t>
            </w:r>
            <w:r w:rsidRPr="004A3100">
              <w:rPr>
                <w:rFonts w:ascii="Times New Roman" w:eastAsia="Times New Roman" w:hAnsi="Times New Roman" w:cs="Times New Roman"/>
                <w:sz w:val="24"/>
                <w:szCs w:val="24"/>
              </w:rPr>
              <w:t xml:space="preserv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and fetching one </w:t>
            </w:r>
            <w:proofErr w:type="spellStart"/>
            <w:r w:rsidRPr="004A3100">
              <w:rPr>
                <w:rFonts w:ascii="Times New Roman" w:eastAsia="Times New Roman" w:hAnsi="Times New Roman" w:cs="Times New Roman"/>
                <w:sz w:val="24"/>
                <w:szCs w:val="24"/>
              </w:rPr>
              <w:t>col</w:t>
            </w:r>
            <w:proofErr w:type="spellEnd"/>
            <w:r w:rsidRPr="004A3100">
              <w:rPr>
                <w:rFonts w:ascii="Times New Roman" w:eastAsia="Times New Roman" w:hAnsi="Times New Roman" w:cs="Times New Roman"/>
                <w:sz w:val="24"/>
                <w:szCs w:val="24"/>
              </w:rPr>
              <w:t xml:space="preserve"> from all rows into a single call.</w:t>
            </w:r>
          </w:p>
        </w:tc>
      </w:tr>
    </w:tbl>
    <w:p w:rsidR="004A3100" w:rsidRPr="004A3100" w:rsidRDefault="004A3100" w:rsidP="004A3100">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4A3100">
          <w:rPr>
            <w:rFonts w:ascii="Times New Roman" w:eastAsia="Times New Roman" w:hAnsi="Times New Roman" w:cs="Times New Roman"/>
            <w:sz w:val="24"/>
            <w:szCs w:val="24"/>
          </w:rPr>
          <w:lastRenderedPageBreak/>
          <w:t xml:space="preserve">In the second table we have a list of utility methods which combine three methods into one call. They are convenience methods. </w:t>
        </w:r>
      </w:ins>
    </w:p>
    <w:p w:rsidR="004A3100" w:rsidRPr="004A3100" w:rsidRDefault="004A3100" w:rsidP="004A3100">
      <w:pPr>
        <w:spacing w:before="100" w:beforeAutospacing="1" w:after="100" w:afterAutospacing="1" w:line="240" w:lineRule="auto"/>
        <w:outlineLvl w:val="1"/>
        <w:rPr>
          <w:ins w:id="8" w:author="Unknown"/>
          <w:rFonts w:ascii="Times New Roman" w:eastAsia="Times New Roman" w:hAnsi="Times New Roman" w:cs="Times New Roman"/>
          <w:b/>
          <w:bCs/>
          <w:sz w:val="36"/>
          <w:szCs w:val="36"/>
        </w:rPr>
      </w:pPr>
      <w:ins w:id="9" w:author="Unknown">
        <w:r w:rsidRPr="004A3100">
          <w:rPr>
            <w:rFonts w:ascii="Times New Roman" w:eastAsia="Times New Roman" w:hAnsi="Times New Roman" w:cs="Times New Roman"/>
            <w:b/>
            <w:bCs/>
            <w:sz w:val="36"/>
            <w:szCs w:val="36"/>
          </w:rPr>
          <w:t>The fetch methods</w:t>
        </w:r>
      </w:ins>
    </w:p>
    <w:p w:rsidR="004A3100" w:rsidRPr="004A3100" w:rsidRDefault="004A3100" w:rsidP="004A3100">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4A3100">
          <w:rPr>
            <w:rFonts w:ascii="Times New Roman" w:eastAsia="Times New Roman" w:hAnsi="Times New Roman" w:cs="Times New Roman"/>
            <w:sz w:val="24"/>
            <w:szCs w:val="24"/>
          </w:rPr>
          <w:t xml:space="preserve">In the first example we will demonstrate the usage of the </w:t>
        </w:r>
        <w:proofErr w:type="spellStart"/>
        <w:r w:rsidRPr="004A3100">
          <w:rPr>
            <w:rFonts w:ascii="Courier New" w:eastAsia="Times New Roman" w:hAnsi="Courier New" w:cs="Courier New"/>
            <w:sz w:val="20"/>
          </w:rPr>
          <w:t>fetchrow_arrayref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Courier New" w:eastAsia="Times New Roman" w:hAnsi="Courier New" w:cs="Courier New"/>
          <w:sz w:val="20"/>
          <w:szCs w:val="20"/>
        </w:rPr>
      </w:pPr>
      <w:ins w:id="13"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usr</w:t>
        </w:r>
        <w:proofErr w:type="spellEnd"/>
        <w:r w:rsidRPr="004A3100">
          <w:rPr>
            <w:rFonts w:ascii="Courier New" w:eastAsia="Times New Roman" w:hAnsi="Courier New" w:cs="Courier New"/>
            <w:sz w:val="20"/>
            <w:szCs w:val="20"/>
          </w:rPr>
          <w:t>/bin/</w:t>
        </w:r>
        <w:proofErr w:type="spellStart"/>
        <w:r w:rsidRPr="004A3100">
          <w:rPr>
            <w:rFonts w:ascii="Courier New" w:eastAsia="Times New Roman" w:hAnsi="Courier New" w:cs="Courier New"/>
            <w:sz w:val="20"/>
            <w:szCs w:val="20"/>
          </w:rPr>
          <w:t>perl</w:t>
        </w:r>
        <w:proofErr w:type="spellEnd"/>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sz w:val="20"/>
          <w:szCs w:val="20"/>
        </w:rPr>
      </w:pPr>
      <w:ins w:id="16" w:author="Unknown">
        <w:r w:rsidRPr="004A3100">
          <w:rPr>
            <w:rFonts w:ascii="Courier New" w:eastAsia="Times New Roman" w:hAnsi="Courier New" w:cs="Courier New"/>
            <w:sz w:val="20"/>
            <w:szCs w:val="20"/>
          </w:rPr>
          <w:t>use strict;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sz w:val="20"/>
          <w:szCs w:val="20"/>
        </w:rPr>
      </w:pPr>
      <w:ins w:id="18" w:author="Unknown">
        <w:r w:rsidRPr="004A3100">
          <w:rPr>
            <w:rFonts w:ascii="Courier New" w:eastAsia="Times New Roman" w:hAnsi="Courier New" w:cs="Courier New"/>
            <w:sz w:val="20"/>
            <w:szCs w:val="20"/>
          </w:rPr>
          <w:t>use DBI;</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urier New" w:eastAsia="Times New Roman" w:hAnsi="Courier New" w:cs="Courier New"/>
          <w:sz w:val="20"/>
          <w:szCs w:val="20"/>
        </w:rPr>
      </w:pPr>
      <w:ins w:id="21"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 = DBI-&gt;connect(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Courier New" w:eastAsia="Times New Roman" w:hAnsi="Courier New" w:cs="Courier New"/>
          <w:sz w:val="20"/>
          <w:szCs w:val="20"/>
        </w:rPr>
      </w:pPr>
      <w:ins w:id="23" w:author="Unknown">
        <w:r w:rsidRPr="004A3100">
          <w:rPr>
            <w:rFonts w:ascii="Courier New" w:eastAsia="Times New Roman" w:hAnsi="Courier New" w:cs="Courier New"/>
            <w:sz w:val="20"/>
            <w:szCs w:val="20"/>
          </w:rPr>
          <w:t xml:space="preserve">    "</w:t>
        </w:r>
        <w:proofErr w:type="spellStart"/>
        <w:r w:rsidRPr="004A3100">
          <w:rPr>
            <w:rFonts w:ascii="Courier New" w:eastAsia="Times New Roman" w:hAnsi="Courier New" w:cs="Courier New"/>
            <w:sz w:val="20"/>
            <w:szCs w:val="20"/>
          </w:rPr>
          <w:t>dbi:mysql:dbname</w:t>
        </w:r>
        <w:proofErr w:type="spellEnd"/>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mydb</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 w:author="Unknown"/>
          <w:rFonts w:ascii="Courier New" w:eastAsia="Times New Roman" w:hAnsi="Courier New" w:cs="Courier New"/>
          <w:sz w:val="20"/>
          <w:szCs w:val="20"/>
        </w:rPr>
      </w:pPr>
      <w:ins w:id="25" w:author="Unknown">
        <w:r w:rsidRPr="004A3100">
          <w:rPr>
            <w:rFonts w:ascii="Courier New" w:eastAsia="Times New Roman" w:hAnsi="Courier New" w:cs="Courier New"/>
            <w:sz w:val="20"/>
            <w:szCs w:val="20"/>
          </w:rPr>
          <w:t xml:space="preserve">    "user12",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 w:author="Unknown"/>
          <w:rFonts w:ascii="Courier New" w:eastAsia="Times New Roman" w:hAnsi="Courier New" w:cs="Courier New"/>
          <w:sz w:val="20"/>
          <w:szCs w:val="20"/>
        </w:rPr>
      </w:pPr>
      <w:ins w:id="27" w:author="Unknown">
        <w:r w:rsidRPr="004A3100">
          <w:rPr>
            <w:rFonts w:ascii="Courier New" w:eastAsia="Times New Roman" w:hAnsi="Courier New" w:cs="Courier New"/>
            <w:sz w:val="20"/>
            <w:szCs w:val="20"/>
          </w:rPr>
          <w:t xml:space="preserve">    "34klq*",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Unknown"/>
          <w:rFonts w:ascii="Courier New" w:eastAsia="Times New Roman" w:hAnsi="Courier New" w:cs="Courier New"/>
          <w:sz w:val="20"/>
          <w:szCs w:val="20"/>
        </w:rPr>
      </w:pPr>
      <w:ins w:id="29" w:author="Unknown">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RaiseError</w:t>
        </w:r>
        <w:proofErr w:type="spellEnd"/>
        <w:r w:rsidRPr="004A3100">
          <w:rPr>
            <w:rFonts w:ascii="Courier New" w:eastAsia="Times New Roman" w:hAnsi="Courier New" w:cs="Courier New"/>
            <w:sz w:val="20"/>
            <w:szCs w:val="20"/>
          </w:rPr>
          <w:t xml:space="preserve"> =&gt; 1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Courier New" w:eastAsia="Times New Roman" w:hAnsi="Courier New" w:cs="Courier New"/>
          <w:sz w:val="20"/>
          <w:szCs w:val="20"/>
        </w:rPr>
      </w:pPr>
      <w:ins w:id="31" w:author="Unknown">
        <w:r w:rsidRPr="004A3100">
          <w:rPr>
            <w:rFonts w:ascii="Courier New" w:eastAsia="Times New Roman" w:hAnsi="Courier New" w:cs="Courier New"/>
            <w:sz w:val="20"/>
            <w:szCs w:val="20"/>
          </w:rPr>
          <w:t>) or die $DBI::</w:t>
        </w:r>
        <w:proofErr w:type="spellStart"/>
        <w:r w:rsidRPr="004A3100">
          <w:rPr>
            <w:rFonts w:ascii="Courier New" w:eastAsia="Times New Roman" w:hAnsi="Courier New" w:cs="Courier New"/>
            <w:sz w:val="20"/>
            <w:szCs w:val="20"/>
          </w:rPr>
          <w:t>errstr</w:t>
        </w:r>
        <w:proofErr w:type="spellEnd"/>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sz w:val="20"/>
          <w:szCs w:val="20"/>
        </w:rPr>
      </w:pPr>
      <w:ins w:id="34"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-&gt;prepare("SELECT * FROM Cars LIMIT 5");</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sz w:val="20"/>
          <w:szCs w:val="20"/>
        </w:rPr>
      </w:pPr>
      <w:ins w:id="36"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-&gt;execute();</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sz w:val="20"/>
          <w:szCs w:val="20"/>
        </w:rPr>
      </w:pPr>
      <w:ins w:id="39" w:author="Unknown">
        <w:r w:rsidRPr="004A3100">
          <w:rPr>
            <w:rFonts w:ascii="Courier New" w:eastAsia="Times New Roman" w:hAnsi="Courier New" w:cs="Courier New"/>
            <w:sz w:val="20"/>
            <w:szCs w:val="20"/>
          </w:rPr>
          <w:t>my $row;</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sz w:val="20"/>
          <w:szCs w:val="20"/>
        </w:rPr>
      </w:pPr>
      <w:ins w:id="41" w:author="Unknown">
        <w:r w:rsidRPr="004A3100">
          <w:rPr>
            <w:rFonts w:ascii="Courier New" w:eastAsia="Times New Roman" w:hAnsi="Courier New" w:cs="Courier New"/>
            <w:sz w:val="20"/>
            <w:szCs w:val="20"/>
          </w:rPr>
          <w:t>while ($row =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fetchrow_arrayref</w:t>
        </w:r>
        <w:proofErr w:type="spellEnd"/>
        <w:r w:rsidRPr="004A3100">
          <w:rPr>
            <w:rFonts w:ascii="Courier New" w:eastAsia="Times New Roman" w:hAnsi="Courier New" w:cs="Courier New"/>
            <w:sz w:val="20"/>
            <w:szCs w:val="20"/>
          </w:rPr>
          <w: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sz w:val="20"/>
          <w:szCs w:val="20"/>
        </w:rPr>
      </w:pPr>
      <w:ins w:id="43" w:author="Unknown">
        <w:r w:rsidRPr="004A3100">
          <w:rPr>
            <w:rFonts w:ascii="Courier New" w:eastAsia="Times New Roman" w:hAnsi="Courier New" w:cs="Courier New"/>
            <w:sz w:val="20"/>
            <w:szCs w:val="20"/>
          </w:rPr>
          <w:t xml:space="preserve">    print "@$row[0] @$row[1] @$row[2]\n";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sz w:val="20"/>
          <w:szCs w:val="20"/>
        </w:rPr>
      </w:pPr>
      <w:ins w:id="45" w:author="Unknown">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 w:author="Unknown"/>
          <w:rFonts w:ascii="Courier New" w:eastAsia="Times New Roman" w:hAnsi="Courier New" w:cs="Courier New"/>
          <w:sz w:val="20"/>
          <w:szCs w:val="20"/>
        </w:rPr>
      </w:pPr>
      <w:ins w:id="48"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-&gt;finish();</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Courier New" w:eastAsia="Times New Roman" w:hAnsi="Courier New" w:cs="Courier New"/>
          <w:sz w:val="20"/>
          <w:szCs w:val="20"/>
        </w:rPr>
      </w:pPr>
      <w:ins w:id="50"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-&gt;disconnect();</w:t>
        </w:r>
      </w:ins>
    </w:p>
    <w:p w:rsidR="004A3100" w:rsidRPr="004A3100" w:rsidRDefault="004A3100" w:rsidP="004A3100">
      <w:pPr>
        <w:spacing w:before="100" w:beforeAutospacing="1" w:after="100" w:afterAutospacing="1" w:line="240" w:lineRule="auto"/>
        <w:rPr>
          <w:ins w:id="51" w:author="Unknown"/>
          <w:rFonts w:ascii="Times New Roman" w:eastAsia="Times New Roman" w:hAnsi="Times New Roman" w:cs="Times New Roman"/>
          <w:sz w:val="24"/>
          <w:szCs w:val="24"/>
        </w:rPr>
      </w:pPr>
      <w:ins w:id="52" w:author="Unknown">
        <w:r w:rsidRPr="004A3100">
          <w:rPr>
            <w:rFonts w:ascii="Times New Roman" w:eastAsia="Times New Roman" w:hAnsi="Times New Roman" w:cs="Times New Roman"/>
            <w:sz w:val="24"/>
            <w:szCs w:val="24"/>
          </w:rPr>
          <w:t xml:space="preserve">In the example we select 5 rows from the </w:t>
        </w:r>
        <w:r w:rsidRPr="004A3100">
          <w:rPr>
            <w:rFonts w:ascii="Courier New" w:eastAsia="Times New Roman" w:hAnsi="Courier New" w:cs="Courier New"/>
            <w:sz w:val="20"/>
          </w:rPr>
          <w:t>Cars</w:t>
        </w:r>
        <w:r w:rsidRPr="004A3100">
          <w:rPr>
            <w:rFonts w:ascii="Times New Roman" w:eastAsia="Times New Roman" w:hAnsi="Times New Roman" w:cs="Times New Roman"/>
            <w:sz w:val="24"/>
            <w:szCs w:val="24"/>
          </w:rPr>
          <w:t xml:space="preserve"> table. The data is retrieved with the </w:t>
        </w:r>
        <w:proofErr w:type="spellStart"/>
        <w:r w:rsidRPr="004A3100">
          <w:rPr>
            <w:rFonts w:ascii="Courier New" w:eastAsia="Times New Roman" w:hAnsi="Courier New" w:cs="Courier New"/>
            <w:sz w:val="20"/>
          </w:rPr>
          <w:t>fetchrow_arrayref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sz w:val="20"/>
          <w:szCs w:val="20"/>
        </w:rPr>
      </w:pPr>
      <w:ins w:id="54"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-&gt;prepare("SELECT * FROM Cars LIMIT 5");</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sz w:val="20"/>
          <w:szCs w:val="20"/>
        </w:rPr>
      </w:pPr>
      <w:ins w:id="56"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-&gt;execute();</w:t>
        </w:r>
      </w:ins>
    </w:p>
    <w:p w:rsidR="004A3100" w:rsidRPr="004A3100" w:rsidRDefault="004A3100" w:rsidP="004A3100">
      <w:pPr>
        <w:spacing w:before="100" w:beforeAutospacing="1" w:after="100" w:afterAutospacing="1" w:line="240" w:lineRule="auto"/>
        <w:rPr>
          <w:ins w:id="57" w:author="Unknown"/>
          <w:rFonts w:ascii="Times New Roman" w:eastAsia="Times New Roman" w:hAnsi="Times New Roman" w:cs="Times New Roman"/>
          <w:sz w:val="24"/>
          <w:szCs w:val="24"/>
        </w:rPr>
      </w:pPr>
      <w:ins w:id="58" w:author="Unknown">
        <w:r w:rsidRPr="004A3100">
          <w:rPr>
            <w:rFonts w:ascii="Times New Roman" w:eastAsia="Times New Roman" w:hAnsi="Times New Roman" w:cs="Times New Roman"/>
            <w:sz w:val="24"/>
            <w:szCs w:val="24"/>
          </w:rPr>
          <w:t xml:space="preserve">These are the first two phases of the data retrieval process. We prepare and execute the </w:t>
        </w:r>
        <w:r w:rsidRPr="004A3100">
          <w:rPr>
            <w:rFonts w:ascii="Courier New" w:eastAsia="Times New Roman" w:hAnsi="Courier New" w:cs="Courier New"/>
            <w:sz w:val="20"/>
          </w:rPr>
          <w:t>SELECT</w:t>
        </w:r>
        <w:r w:rsidRPr="004A3100">
          <w:rPr>
            <w:rFonts w:ascii="Times New Roman" w:eastAsia="Times New Roman" w:hAnsi="Times New Roman" w:cs="Times New Roman"/>
            <w:sz w:val="24"/>
            <w:szCs w:val="24"/>
          </w:rPr>
          <w:t xml:space="preserve"> statement.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sz w:val="20"/>
          <w:szCs w:val="20"/>
        </w:rPr>
      </w:pPr>
      <w:ins w:id="60" w:author="Unknown">
        <w:r w:rsidRPr="004A3100">
          <w:rPr>
            <w:rFonts w:ascii="Courier New" w:eastAsia="Times New Roman" w:hAnsi="Courier New" w:cs="Courier New"/>
            <w:sz w:val="20"/>
            <w:szCs w:val="20"/>
          </w:rPr>
          <w:t>my $row;</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sz w:val="20"/>
          <w:szCs w:val="20"/>
        </w:rPr>
      </w:pPr>
      <w:ins w:id="62" w:author="Unknown">
        <w:r w:rsidRPr="004A3100">
          <w:rPr>
            <w:rFonts w:ascii="Courier New" w:eastAsia="Times New Roman" w:hAnsi="Courier New" w:cs="Courier New"/>
            <w:sz w:val="20"/>
            <w:szCs w:val="20"/>
          </w:rPr>
          <w:t>while ($row =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fetchrow_arrayref</w:t>
        </w:r>
        <w:proofErr w:type="spellEnd"/>
        <w:r w:rsidRPr="004A3100">
          <w:rPr>
            <w:rFonts w:ascii="Courier New" w:eastAsia="Times New Roman" w:hAnsi="Courier New" w:cs="Courier New"/>
            <w:sz w:val="20"/>
            <w:szCs w:val="20"/>
          </w:rPr>
          <w: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sz w:val="20"/>
          <w:szCs w:val="20"/>
        </w:rPr>
      </w:pPr>
      <w:ins w:id="64" w:author="Unknown">
        <w:r w:rsidRPr="004A3100">
          <w:rPr>
            <w:rFonts w:ascii="Courier New" w:eastAsia="Times New Roman" w:hAnsi="Courier New" w:cs="Courier New"/>
            <w:sz w:val="20"/>
            <w:szCs w:val="20"/>
          </w:rPr>
          <w:t xml:space="preserve">    print "@$row[0] @$row[1] @$row[2]\n";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sz w:val="20"/>
          <w:szCs w:val="20"/>
        </w:rPr>
      </w:pPr>
      <w:ins w:id="66" w:author="Unknown">
        <w:r w:rsidRPr="004A3100">
          <w:rPr>
            <w:rFonts w:ascii="Courier New" w:eastAsia="Times New Roman" w:hAnsi="Courier New" w:cs="Courier New"/>
            <w:sz w:val="20"/>
            <w:szCs w:val="20"/>
          </w:rPr>
          <w:t>}</w:t>
        </w:r>
      </w:ins>
    </w:p>
    <w:p w:rsidR="004A3100" w:rsidRPr="004A3100" w:rsidRDefault="004A3100" w:rsidP="004A3100">
      <w:pPr>
        <w:spacing w:before="100" w:beforeAutospacing="1" w:after="100" w:afterAutospacing="1" w:line="240" w:lineRule="auto"/>
        <w:rPr>
          <w:ins w:id="67" w:author="Unknown"/>
          <w:rFonts w:ascii="Times New Roman" w:eastAsia="Times New Roman" w:hAnsi="Times New Roman" w:cs="Times New Roman"/>
          <w:sz w:val="24"/>
          <w:szCs w:val="24"/>
        </w:rPr>
      </w:pPr>
      <w:ins w:id="68" w:author="Unknown">
        <w:r w:rsidRPr="004A3100">
          <w:rPr>
            <w:rFonts w:ascii="Times New Roman" w:eastAsia="Times New Roman" w:hAnsi="Times New Roman" w:cs="Times New Roman"/>
            <w:sz w:val="24"/>
            <w:szCs w:val="24"/>
          </w:rPr>
          <w:t xml:space="preserve">Now we are fetching the data. The </w:t>
        </w:r>
        <w:proofErr w:type="spellStart"/>
        <w:r w:rsidRPr="004A3100">
          <w:rPr>
            <w:rFonts w:ascii="Courier New" w:eastAsia="Times New Roman" w:hAnsi="Courier New" w:cs="Courier New"/>
            <w:sz w:val="20"/>
          </w:rPr>
          <w:t>fetchrow_arrayref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fetches the next row of data and returns a reference to an array holding the field values. We put the method in the while loop which terminates, when there are no more rows left.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 w:author="Unknown"/>
          <w:rFonts w:ascii="Courier New" w:eastAsia="Times New Roman" w:hAnsi="Courier New" w:cs="Courier New"/>
          <w:sz w:val="20"/>
          <w:szCs w:val="20"/>
        </w:rPr>
      </w:pPr>
      <w:ins w:id="70" w:author="Unknown">
        <w:r w:rsidRPr="004A3100">
          <w:rPr>
            <w:rFonts w:ascii="Courier New" w:eastAsia="Times New Roman" w:hAnsi="Courier New" w:cs="Courier New"/>
            <w:sz w:val="20"/>
            <w:szCs w:val="20"/>
          </w:rPr>
          <w:t>$ ./fetchrow_arrayref.pl</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sz w:val="20"/>
          <w:szCs w:val="20"/>
        </w:rPr>
      </w:pPr>
      <w:ins w:id="72" w:author="Unknown">
        <w:r w:rsidRPr="004A3100">
          <w:rPr>
            <w:rFonts w:ascii="Courier New" w:eastAsia="Times New Roman" w:hAnsi="Courier New" w:cs="Courier New"/>
            <w:sz w:val="20"/>
            <w:szCs w:val="20"/>
          </w:rPr>
          <w:t>1 Audi 52642</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 w:author="Unknown"/>
          <w:rFonts w:ascii="Courier New" w:eastAsia="Times New Roman" w:hAnsi="Courier New" w:cs="Courier New"/>
          <w:sz w:val="20"/>
          <w:szCs w:val="20"/>
        </w:rPr>
      </w:pPr>
      <w:ins w:id="74" w:author="Unknown">
        <w:r w:rsidRPr="004A3100">
          <w:rPr>
            <w:rFonts w:ascii="Courier New" w:eastAsia="Times New Roman" w:hAnsi="Courier New" w:cs="Courier New"/>
            <w:sz w:val="20"/>
            <w:szCs w:val="20"/>
          </w:rPr>
          <w:t>2 Mercedes 57127</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sz w:val="20"/>
          <w:szCs w:val="20"/>
        </w:rPr>
      </w:pPr>
      <w:ins w:id="76" w:author="Unknown">
        <w:r w:rsidRPr="004A3100">
          <w:rPr>
            <w:rFonts w:ascii="Courier New" w:eastAsia="Times New Roman" w:hAnsi="Courier New" w:cs="Courier New"/>
            <w:sz w:val="20"/>
            <w:szCs w:val="20"/>
          </w:rPr>
          <w:lastRenderedPageBreak/>
          <w:t>3 Skoda 9000</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sz w:val="20"/>
          <w:szCs w:val="20"/>
        </w:rPr>
      </w:pPr>
      <w:ins w:id="78" w:author="Unknown">
        <w:r w:rsidRPr="004A3100">
          <w:rPr>
            <w:rFonts w:ascii="Courier New" w:eastAsia="Times New Roman" w:hAnsi="Courier New" w:cs="Courier New"/>
            <w:sz w:val="20"/>
            <w:szCs w:val="20"/>
          </w:rPr>
          <w:t>4 Volvo 29000</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sz w:val="20"/>
          <w:szCs w:val="20"/>
        </w:rPr>
      </w:pPr>
      <w:ins w:id="80" w:author="Unknown">
        <w:r w:rsidRPr="004A3100">
          <w:rPr>
            <w:rFonts w:ascii="Courier New" w:eastAsia="Times New Roman" w:hAnsi="Courier New" w:cs="Courier New"/>
            <w:sz w:val="20"/>
            <w:szCs w:val="20"/>
          </w:rPr>
          <w:t>5 Bentley 350000</w:t>
        </w:r>
      </w:ins>
    </w:p>
    <w:p w:rsidR="004A3100" w:rsidRPr="004A3100" w:rsidRDefault="004A3100" w:rsidP="004A3100">
      <w:pPr>
        <w:spacing w:before="100" w:beforeAutospacing="1" w:after="100" w:afterAutospacing="1" w:line="240" w:lineRule="auto"/>
        <w:rPr>
          <w:ins w:id="81" w:author="Unknown"/>
          <w:rFonts w:ascii="Times New Roman" w:eastAsia="Times New Roman" w:hAnsi="Times New Roman" w:cs="Times New Roman"/>
          <w:sz w:val="24"/>
          <w:szCs w:val="24"/>
        </w:rPr>
      </w:pPr>
      <w:ins w:id="82" w:author="Unknown">
        <w:r w:rsidRPr="004A3100">
          <w:rPr>
            <w:rFonts w:ascii="Times New Roman" w:eastAsia="Times New Roman" w:hAnsi="Times New Roman" w:cs="Times New Roman"/>
            <w:sz w:val="24"/>
            <w:szCs w:val="24"/>
          </w:rPr>
          <w:t xml:space="preserve">Example output. </w:t>
        </w:r>
      </w:ins>
    </w:p>
    <w:p w:rsidR="004A3100" w:rsidRPr="004A3100" w:rsidRDefault="004A3100" w:rsidP="004A3100">
      <w:pPr>
        <w:spacing w:before="100" w:beforeAutospacing="1" w:after="100" w:afterAutospacing="1" w:line="240" w:lineRule="auto"/>
        <w:rPr>
          <w:ins w:id="83" w:author="Unknown"/>
          <w:rFonts w:ascii="Times New Roman" w:eastAsia="Times New Roman" w:hAnsi="Times New Roman" w:cs="Times New Roman"/>
          <w:sz w:val="24"/>
          <w:szCs w:val="24"/>
        </w:rPr>
      </w:pPr>
      <w:ins w:id="84" w:author="Unknown">
        <w:r w:rsidRPr="004A3100">
          <w:rPr>
            <w:rFonts w:ascii="Times New Roman" w:eastAsia="Times New Roman" w:hAnsi="Times New Roman" w:cs="Times New Roman"/>
            <w:sz w:val="24"/>
            <w:szCs w:val="24"/>
          </w:rPr>
          <w:t xml:space="preserve">In the second example, we will use the </w:t>
        </w:r>
        <w:proofErr w:type="spellStart"/>
        <w:r w:rsidRPr="004A3100">
          <w:rPr>
            <w:rFonts w:ascii="Courier New" w:eastAsia="Times New Roman" w:hAnsi="Courier New" w:cs="Courier New"/>
            <w:sz w:val="20"/>
          </w:rPr>
          <w:t>fetchrow_array</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 w:author="Unknown"/>
          <w:rFonts w:ascii="Courier New" w:eastAsia="Times New Roman" w:hAnsi="Courier New" w:cs="Courier New"/>
          <w:sz w:val="20"/>
          <w:szCs w:val="20"/>
        </w:rPr>
      </w:pPr>
      <w:ins w:id="86"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usr</w:t>
        </w:r>
        <w:proofErr w:type="spellEnd"/>
        <w:r w:rsidRPr="004A3100">
          <w:rPr>
            <w:rFonts w:ascii="Courier New" w:eastAsia="Times New Roman" w:hAnsi="Courier New" w:cs="Courier New"/>
            <w:sz w:val="20"/>
            <w:szCs w:val="20"/>
          </w:rPr>
          <w:t>/bin/</w:t>
        </w:r>
        <w:proofErr w:type="spellStart"/>
        <w:r w:rsidRPr="004A3100">
          <w:rPr>
            <w:rFonts w:ascii="Courier New" w:eastAsia="Times New Roman" w:hAnsi="Courier New" w:cs="Courier New"/>
            <w:sz w:val="20"/>
            <w:szCs w:val="20"/>
          </w:rPr>
          <w:t>perl</w:t>
        </w:r>
        <w:proofErr w:type="spellEnd"/>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sz w:val="20"/>
          <w:szCs w:val="20"/>
        </w:rPr>
      </w:pPr>
      <w:ins w:id="89" w:author="Unknown">
        <w:r w:rsidRPr="004A3100">
          <w:rPr>
            <w:rFonts w:ascii="Courier New" w:eastAsia="Times New Roman" w:hAnsi="Courier New" w:cs="Courier New"/>
            <w:sz w:val="20"/>
            <w:szCs w:val="20"/>
          </w:rPr>
          <w:t>use strict;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sz w:val="20"/>
          <w:szCs w:val="20"/>
        </w:rPr>
      </w:pPr>
      <w:ins w:id="91" w:author="Unknown">
        <w:r w:rsidRPr="004A3100">
          <w:rPr>
            <w:rFonts w:ascii="Courier New" w:eastAsia="Times New Roman" w:hAnsi="Courier New" w:cs="Courier New"/>
            <w:sz w:val="20"/>
            <w:szCs w:val="20"/>
          </w:rPr>
          <w:t>use DBI;</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sz w:val="20"/>
          <w:szCs w:val="20"/>
        </w:rPr>
      </w:pPr>
      <w:ins w:id="94"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 = DBI-&gt;connect(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Courier New" w:eastAsia="Times New Roman" w:hAnsi="Courier New" w:cs="Courier New"/>
          <w:sz w:val="20"/>
          <w:szCs w:val="20"/>
        </w:rPr>
      </w:pPr>
      <w:ins w:id="96" w:author="Unknown">
        <w:r w:rsidRPr="004A3100">
          <w:rPr>
            <w:rFonts w:ascii="Courier New" w:eastAsia="Times New Roman" w:hAnsi="Courier New" w:cs="Courier New"/>
            <w:sz w:val="20"/>
            <w:szCs w:val="20"/>
          </w:rPr>
          <w:t xml:space="preserve">    "</w:t>
        </w:r>
        <w:proofErr w:type="spellStart"/>
        <w:r w:rsidRPr="004A3100">
          <w:rPr>
            <w:rFonts w:ascii="Courier New" w:eastAsia="Times New Roman" w:hAnsi="Courier New" w:cs="Courier New"/>
            <w:sz w:val="20"/>
            <w:szCs w:val="20"/>
          </w:rPr>
          <w:t>dbi:mysql:dbname</w:t>
        </w:r>
        <w:proofErr w:type="spellEnd"/>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mydb</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urier New" w:eastAsia="Times New Roman" w:hAnsi="Courier New" w:cs="Courier New"/>
          <w:sz w:val="20"/>
          <w:szCs w:val="20"/>
        </w:rPr>
      </w:pPr>
      <w:ins w:id="98" w:author="Unknown">
        <w:r w:rsidRPr="004A3100">
          <w:rPr>
            <w:rFonts w:ascii="Courier New" w:eastAsia="Times New Roman" w:hAnsi="Courier New" w:cs="Courier New"/>
            <w:sz w:val="20"/>
            <w:szCs w:val="20"/>
          </w:rPr>
          <w:t xml:space="preserve">    "user12",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sz w:val="20"/>
          <w:szCs w:val="20"/>
        </w:rPr>
      </w:pPr>
      <w:ins w:id="100" w:author="Unknown">
        <w:r w:rsidRPr="004A3100">
          <w:rPr>
            <w:rFonts w:ascii="Courier New" w:eastAsia="Times New Roman" w:hAnsi="Courier New" w:cs="Courier New"/>
            <w:sz w:val="20"/>
            <w:szCs w:val="20"/>
          </w:rPr>
          <w:t xml:space="preserve">    "34klq*",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sz w:val="20"/>
          <w:szCs w:val="20"/>
        </w:rPr>
      </w:pPr>
      <w:ins w:id="102" w:author="Unknown">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RaiseError</w:t>
        </w:r>
        <w:proofErr w:type="spellEnd"/>
        <w:r w:rsidRPr="004A3100">
          <w:rPr>
            <w:rFonts w:ascii="Courier New" w:eastAsia="Times New Roman" w:hAnsi="Courier New" w:cs="Courier New"/>
            <w:sz w:val="20"/>
            <w:szCs w:val="20"/>
          </w:rPr>
          <w:t xml:space="preserve"> =&gt; 1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sz w:val="20"/>
          <w:szCs w:val="20"/>
        </w:rPr>
      </w:pPr>
      <w:ins w:id="104" w:author="Unknown">
        <w:r w:rsidRPr="004A3100">
          <w:rPr>
            <w:rFonts w:ascii="Courier New" w:eastAsia="Times New Roman" w:hAnsi="Courier New" w:cs="Courier New"/>
            <w:sz w:val="20"/>
            <w:szCs w:val="20"/>
          </w:rPr>
          <w:t>) or die $DBI::</w:t>
        </w:r>
        <w:proofErr w:type="spellStart"/>
        <w:r w:rsidRPr="004A3100">
          <w:rPr>
            <w:rFonts w:ascii="Courier New" w:eastAsia="Times New Roman" w:hAnsi="Courier New" w:cs="Courier New"/>
            <w:sz w:val="20"/>
            <w:szCs w:val="20"/>
          </w:rPr>
          <w:t>errstr</w:t>
        </w:r>
        <w:proofErr w:type="spellEnd"/>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sz w:val="20"/>
          <w:szCs w:val="20"/>
        </w:rPr>
      </w:pPr>
      <w:ins w:id="107"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-&gt;prepare( "SELECT * FROM Cars LIMIT 5"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sz w:val="20"/>
          <w:szCs w:val="20"/>
        </w:rPr>
      </w:pPr>
      <w:ins w:id="109"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-&gt;execute();</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sz w:val="20"/>
          <w:szCs w:val="20"/>
        </w:rPr>
      </w:pPr>
      <w:ins w:id="111" w:author="Unknown">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sz w:val="20"/>
          <w:szCs w:val="20"/>
        </w:rPr>
      </w:pPr>
      <w:ins w:id="113" w:author="Unknown">
        <w:r w:rsidRPr="004A3100">
          <w:rPr>
            <w:rFonts w:ascii="Courier New" w:eastAsia="Times New Roman" w:hAnsi="Courier New" w:cs="Courier New"/>
            <w:sz w:val="20"/>
            <w:szCs w:val="20"/>
          </w:rPr>
          <w:t>my @row;</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sz w:val="20"/>
          <w:szCs w:val="20"/>
        </w:rPr>
      </w:pPr>
      <w:ins w:id="115" w:author="Unknown">
        <w:r w:rsidRPr="004A3100">
          <w:rPr>
            <w:rFonts w:ascii="Courier New" w:eastAsia="Times New Roman" w:hAnsi="Courier New" w:cs="Courier New"/>
            <w:sz w:val="20"/>
            <w:szCs w:val="20"/>
          </w:rPr>
          <w:t>while (@row =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fetchrow_array</w:t>
        </w:r>
        <w:proofErr w:type="spellEnd"/>
        <w:r w:rsidRPr="004A3100">
          <w:rPr>
            <w:rFonts w:ascii="Courier New" w:eastAsia="Times New Roman" w:hAnsi="Courier New" w:cs="Courier New"/>
            <w:sz w:val="20"/>
            <w:szCs w:val="20"/>
          </w:rPr>
          <w: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sz w:val="20"/>
          <w:szCs w:val="20"/>
        </w:rPr>
      </w:pPr>
      <w:ins w:id="117" w:author="Unknown">
        <w:r w:rsidRPr="004A3100">
          <w:rPr>
            <w:rFonts w:ascii="Courier New" w:eastAsia="Times New Roman" w:hAnsi="Courier New" w:cs="Courier New"/>
            <w:sz w:val="20"/>
            <w:szCs w:val="20"/>
          </w:rPr>
          <w:t xml:space="preserve">    print "@row\n";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sz w:val="20"/>
          <w:szCs w:val="20"/>
        </w:rPr>
      </w:pPr>
      <w:ins w:id="119" w:author="Unknown">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sz w:val="20"/>
          <w:szCs w:val="20"/>
        </w:rPr>
      </w:pPr>
      <w:ins w:id="122"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-&gt;finish();</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sz w:val="20"/>
          <w:szCs w:val="20"/>
        </w:rPr>
      </w:pPr>
      <w:ins w:id="124"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-&gt;disconnect();</w:t>
        </w:r>
      </w:ins>
    </w:p>
    <w:p w:rsidR="004A3100" w:rsidRPr="004A3100" w:rsidRDefault="004A3100" w:rsidP="004A3100">
      <w:pPr>
        <w:spacing w:before="100" w:beforeAutospacing="1" w:after="100" w:afterAutospacing="1" w:line="240" w:lineRule="auto"/>
        <w:rPr>
          <w:ins w:id="125" w:author="Unknown"/>
          <w:rFonts w:ascii="Times New Roman" w:eastAsia="Times New Roman" w:hAnsi="Times New Roman" w:cs="Times New Roman"/>
          <w:sz w:val="24"/>
          <w:szCs w:val="24"/>
        </w:rPr>
      </w:pPr>
      <w:ins w:id="126" w:author="Unknown">
        <w:r w:rsidRPr="004A3100">
          <w:rPr>
            <w:rFonts w:ascii="Times New Roman" w:eastAsia="Times New Roman" w:hAnsi="Times New Roman" w:cs="Times New Roman"/>
            <w:sz w:val="24"/>
            <w:szCs w:val="24"/>
          </w:rPr>
          <w:t xml:space="preserve">In this script we connect to the database and fetch 5 rows of the </w:t>
        </w:r>
        <w:r w:rsidRPr="004A3100">
          <w:rPr>
            <w:rFonts w:ascii="Courier New" w:eastAsia="Times New Roman" w:hAnsi="Courier New" w:cs="Courier New"/>
            <w:sz w:val="20"/>
          </w:rPr>
          <w:t>Cars</w:t>
        </w:r>
        <w:r w:rsidRPr="004A3100">
          <w:rPr>
            <w:rFonts w:ascii="Times New Roman" w:eastAsia="Times New Roman" w:hAnsi="Times New Roman" w:cs="Times New Roman"/>
            <w:sz w:val="24"/>
            <w:szCs w:val="24"/>
          </w:rPr>
          <w:t xml:space="preserve"> table one by one using the </w:t>
        </w:r>
        <w:proofErr w:type="spellStart"/>
        <w:r w:rsidRPr="004A3100">
          <w:rPr>
            <w:rFonts w:ascii="Courier New" w:eastAsia="Times New Roman" w:hAnsi="Courier New" w:cs="Courier New"/>
            <w:sz w:val="20"/>
          </w:rPr>
          <w:t>fetchrow_array</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sz w:val="20"/>
          <w:szCs w:val="20"/>
        </w:rPr>
      </w:pPr>
      <w:ins w:id="128" w:author="Unknown">
        <w:r w:rsidRPr="004A3100">
          <w:rPr>
            <w:rFonts w:ascii="Courier New" w:eastAsia="Times New Roman" w:hAnsi="Courier New" w:cs="Courier New"/>
            <w:sz w:val="20"/>
            <w:szCs w:val="20"/>
          </w:rPr>
          <w:t>my @row;</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sz w:val="20"/>
          <w:szCs w:val="20"/>
        </w:rPr>
      </w:pPr>
      <w:ins w:id="130" w:author="Unknown">
        <w:r w:rsidRPr="004A3100">
          <w:rPr>
            <w:rFonts w:ascii="Courier New" w:eastAsia="Times New Roman" w:hAnsi="Courier New" w:cs="Courier New"/>
            <w:sz w:val="20"/>
            <w:szCs w:val="20"/>
          </w:rPr>
          <w:t>while (@row =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fetchrow_array</w:t>
        </w:r>
        <w:proofErr w:type="spellEnd"/>
        <w:r w:rsidRPr="004A3100">
          <w:rPr>
            <w:rFonts w:ascii="Courier New" w:eastAsia="Times New Roman" w:hAnsi="Courier New" w:cs="Courier New"/>
            <w:sz w:val="20"/>
            <w:szCs w:val="20"/>
          </w:rPr>
          <w: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sz w:val="20"/>
          <w:szCs w:val="20"/>
        </w:rPr>
      </w:pPr>
      <w:ins w:id="132" w:author="Unknown">
        <w:r w:rsidRPr="004A3100">
          <w:rPr>
            <w:rFonts w:ascii="Courier New" w:eastAsia="Times New Roman" w:hAnsi="Courier New" w:cs="Courier New"/>
            <w:sz w:val="20"/>
            <w:szCs w:val="20"/>
          </w:rPr>
          <w:t xml:space="preserve">    print "@row\n";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sz w:val="20"/>
          <w:szCs w:val="20"/>
        </w:rPr>
      </w:pPr>
      <w:ins w:id="134" w:author="Unknown">
        <w:r w:rsidRPr="004A3100">
          <w:rPr>
            <w:rFonts w:ascii="Courier New" w:eastAsia="Times New Roman" w:hAnsi="Courier New" w:cs="Courier New"/>
            <w:sz w:val="20"/>
            <w:szCs w:val="20"/>
          </w:rPr>
          <w:t>}</w:t>
        </w:r>
      </w:ins>
    </w:p>
    <w:p w:rsidR="004A3100" w:rsidRPr="004A3100" w:rsidRDefault="004A3100" w:rsidP="004A3100">
      <w:pPr>
        <w:spacing w:before="100" w:beforeAutospacing="1" w:after="100" w:afterAutospacing="1" w:line="240" w:lineRule="auto"/>
        <w:rPr>
          <w:ins w:id="135" w:author="Unknown"/>
          <w:rFonts w:ascii="Times New Roman" w:eastAsia="Times New Roman" w:hAnsi="Times New Roman" w:cs="Times New Roman"/>
          <w:sz w:val="24"/>
          <w:szCs w:val="24"/>
        </w:rPr>
      </w:pPr>
      <w:ins w:id="136" w:author="Unknown">
        <w:r w:rsidRPr="004A3100">
          <w:rPr>
            <w:rFonts w:ascii="Times New Roman" w:eastAsia="Times New Roman" w:hAnsi="Times New Roman" w:cs="Times New Roman"/>
            <w:sz w:val="24"/>
            <w:szCs w:val="24"/>
          </w:rPr>
          <w:t xml:space="preserve">The </w:t>
        </w:r>
        <w:proofErr w:type="spellStart"/>
        <w:r w:rsidRPr="004A3100">
          <w:rPr>
            <w:rFonts w:ascii="Courier New" w:eastAsia="Times New Roman" w:hAnsi="Courier New" w:cs="Courier New"/>
            <w:sz w:val="20"/>
          </w:rPr>
          <w:t>fetchrow_array</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fetches the next row of data and returns it as a list containing the field values. We use the while loop to go through all 5 rows. </w:t>
        </w:r>
      </w:ins>
    </w:p>
    <w:p w:rsidR="004A3100" w:rsidRPr="004A3100" w:rsidRDefault="004A3100" w:rsidP="004A3100">
      <w:pPr>
        <w:spacing w:before="100" w:beforeAutospacing="1" w:after="100" w:afterAutospacing="1" w:line="240" w:lineRule="auto"/>
        <w:rPr>
          <w:ins w:id="137" w:author="Unknown"/>
          <w:rFonts w:ascii="Times New Roman" w:eastAsia="Times New Roman" w:hAnsi="Times New Roman" w:cs="Times New Roman"/>
          <w:sz w:val="24"/>
          <w:szCs w:val="24"/>
        </w:rPr>
      </w:pPr>
      <w:ins w:id="138" w:author="Unknown">
        <w:r w:rsidRPr="004A3100">
          <w:rPr>
            <w:rFonts w:ascii="Times New Roman" w:eastAsia="Times New Roman" w:hAnsi="Times New Roman" w:cs="Times New Roman"/>
            <w:sz w:val="24"/>
            <w:szCs w:val="24"/>
          </w:rPr>
          <w:t xml:space="preserve">In the next example, we will fetch data by their column names. For this we will </w:t>
        </w:r>
        <w:proofErr w:type="spellStart"/>
        <w:r w:rsidRPr="004A3100">
          <w:rPr>
            <w:rFonts w:ascii="Times New Roman" w:eastAsia="Times New Roman" w:hAnsi="Times New Roman" w:cs="Times New Roman"/>
            <w:sz w:val="24"/>
            <w:szCs w:val="24"/>
          </w:rPr>
          <w:t>utilise</w:t>
        </w:r>
        <w:proofErr w:type="spellEnd"/>
        <w:r w:rsidRPr="004A3100">
          <w:rPr>
            <w:rFonts w:ascii="Times New Roman" w:eastAsia="Times New Roman" w:hAnsi="Times New Roman" w:cs="Times New Roman"/>
            <w:sz w:val="24"/>
            <w:szCs w:val="24"/>
          </w:rPr>
          <w:t xml:space="preserve"> the </w:t>
        </w:r>
        <w:proofErr w:type="spellStart"/>
        <w:r w:rsidRPr="004A3100">
          <w:rPr>
            <w:rFonts w:ascii="Courier New" w:eastAsia="Times New Roman" w:hAnsi="Courier New" w:cs="Courier New"/>
            <w:sz w:val="20"/>
          </w:rPr>
          <w:t>fetchrow_hashref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sz w:val="20"/>
          <w:szCs w:val="20"/>
        </w:rPr>
      </w:pPr>
      <w:ins w:id="140"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usr</w:t>
        </w:r>
        <w:proofErr w:type="spellEnd"/>
        <w:r w:rsidRPr="004A3100">
          <w:rPr>
            <w:rFonts w:ascii="Courier New" w:eastAsia="Times New Roman" w:hAnsi="Courier New" w:cs="Courier New"/>
            <w:sz w:val="20"/>
            <w:szCs w:val="20"/>
          </w:rPr>
          <w:t>/bin/</w:t>
        </w:r>
        <w:proofErr w:type="spellStart"/>
        <w:r w:rsidRPr="004A3100">
          <w:rPr>
            <w:rFonts w:ascii="Courier New" w:eastAsia="Times New Roman" w:hAnsi="Courier New" w:cs="Courier New"/>
            <w:sz w:val="20"/>
            <w:szCs w:val="20"/>
          </w:rPr>
          <w:t>perl</w:t>
        </w:r>
        <w:proofErr w:type="spellEnd"/>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sz w:val="20"/>
          <w:szCs w:val="20"/>
        </w:rPr>
      </w:pPr>
      <w:ins w:id="143" w:author="Unknown">
        <w:r w:rsidRPr="004A3100">
          <w:rPr>
            <w:rFonts w:ascii="Courier New" w:eastAsia="Times New Roman" w:hAnsi="Courier New" w:cs="Courier New"/>
            <w:sz w:val="20"/>
            <w:szCs w:val="20"/>
          </w:rPr>
          <w:t>use strict;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sz w:val="20"/>
          <w:szCs w:val="20"/>
        </w:rPr>
      </w:pPr>
      <w:ins w:id="145" w:author="Unknown">
        <w:r w:rsidRPr="004A3100">
          <w:rPr>
            <w:rFonts w:ascii="Courier New" w:eastAsia="Times New Roman" w:hAnsi="Courier New" w:cs="Courier New"/>
            <w:sz w:val="20"/>
            <w:szCs w:val="20"/>
          </w:rPr>
          <w:t>use DBI;</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sz w:val="20"/>
          <w:szCs w:val="20"/>
        </w:rPr>
      </w:pPr>
      <w:ins w:id="148"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 = DBI-&gt;connect(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sz w:val="20"/>
          <w:szCs w:val="20"/>
        </w:rPr>
      </w:pPr>
      <w:ins w:id="150" w:author="Unknown">
        <w:r w:rsidRPr="004A3100">
          <w:rPr>
            <w:rFonts w:ascii="Courier New" w:eastAsia="Times New Roman" w:hAnsi="Courier New" w:cs="Courier New"/>
            <w:sz w:val="20"/>
            <w:szCs w:val="20"/>
          </w:rPr>
          <w:t xml:space="preserve">    "</w:t>
        </w:r>
        <w:proofErr w:type="spellStart"/>
        <w:r w:rsidRPr="004A3100">
          <w:rPr>
            <w:rFonts w:ascii="Courier New" w:eastAsia="Times New Roman" w:hAnsi="Courier New" w:cs="Courier New"/>
            <w:sz w:val="20"/>
            <w:szCs w:val="20"/>
          </w:rPr>
          <w:t>dbi:mysql:dbname</w:t>
        </w:r>
        <w:proofErr w:type="spellEnd"/>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mydb</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Unknown"/>
          <w:rFonts w:ascii="Courier New" w:eastAsia="Times New Roman" w:hAnsi="Courier New" w:cs="Courier New"/>
          <w:sz w:val="20"/>
          <w:szCs w:val="20"/>
        </w:rPr>
      </w:pPr>
      <w:ins w:id="152" w:author="Unknown">
        <w:r w:rsidRPr="004A3100">
          <w:rPr>
            <w:rFonts w:ascii="Courier New" w:eastAsia="Times New Roman" w:hAnsi="Courier New" w:cs="Courier New"/>
            <w:sz w:val="20"/>
            <w:szCs w:val="20"/>
          </w:rPr>
          <w:t xml:space="preserve">    "user12",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sz w:val="20"/>
          <w:szCs w:val="20"/>
        </w:rPr>
      </w:pPr>
      <w:ins w:id="154" w:author="Unknown">
        <w:r w:rsidRPr="004A3100">
          <w:rPr>
            <w:rFonts w:ascii="Courier New" w:eastAsia="Times New Roman" w:hAnsi="Courier New" w:cs="Courier New"/>
            <w:sz w:val="20"/>
            <w:szCs w:val="20"/>
          </w:rPr>
          <w:lastRenderedPageBreak/>
          <w:t xml:space="preserve">    "34klq*",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sz w:val="20"/>
          <w:szCs w:val="20"/>
        </w:rPr>
      </w:pPr>
      <w:ins w:id="156" w:author="Unknown">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RaiseError</w:t>
        </w:r>
        <w:proofErr w:type="spellEnd"/>
        <w:r w:rsidRPr="004A3100">
          <w:rPr>
            <w:rFonts w:ascii="Courier New" w:eastAsia="Times New Roman" w:hAnsi="Courier New" w:cs="Courier New"/>
            <w:sz w:val="20"/>
            <w:szCs w:val="20"/>
          </w:rPr>
          <w:t xml:space="preserve"> =&gt; 1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sz w:val="20"/>
          <w:szCs w:val="20"/>
        </w:rPr>
      </w:pPr>
      <w:ins w:id="158" w:author="Unknown">
        <w:r w:rsidRPr="004A3100">
          <w:rPr>
            <w:rFonts w:ascii="Courier New" w:eastAsia="Times New Roman" w:hAnsi="Courier New" w:cs="Courier New"/>
            <w:sz w:val="20"/>
            <w:szCs w:val="20"/>
          </w:rPr>
          <w:t>) or die $DBI::</w:t>
        </w:r>
        <w:proofErr w:type="spellStart"/>
        <w:r w:rsidRPr="004A3100">
          <w:rPr>
            <w:rFonts w:ascii="Courier New" w:eastAsia="Times New Roman" w:hAnsi="Courier New" w:cs="Courier New"/>
            <w:sz w:val="20"/>
            <w:szCs w:val="20"/>
          </w:rPr>
          <w:t>errstr</w:t>
        </w:r>
        <w:proofErr w:type="spellEnd"/>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 w:author="Unknown"/>
          <w:rFonts w:ascii="Courier New" w:eastAsia="Times New Roman" w:hAnsi="Courier New" w:cs="Courier New"/>
          <w:sz w:val="20"/>
          <w:szCs w:val="20"/>
        </w:rPr>
      </w:pPr>
      <w:ins w:id="161"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-&gt;prepare( "SELECT * FROM Cars LIMIT 5"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Courier New" w:eastAsia="Times New Roman" w:hAnsi="Courier New" w:cs="Courier New"/>
          <w:sz w:val="20"/>
          <w:szCs w:val="20"/>
        </w:rPr>
      </w:pPr>
      <w:ins w:id="163"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-&gt;execute();</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Courier New" w:eastAsia="Times New Roman" w:hAnsi="Courier New" w:cs="Courier New"/>
          <w:sz w:val="20"/>
          <w:szCs w:val="20"/>
        </w:rPr>
      </w:pPr>
      <w:ins w:id="165" w:author="Unknown">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 w:author="Unknown"/>
          <w:rFonts w:ascii="Courier New" w:eastAsia="Times New Roman" w:hAnsi="Courier New" w:cs="Courier New"/>
          <w:sz w:val="20"/>
          <w:szCs w:val="20"/>
        </w:rPr>
      </w:pPr>
      <w:ins w:id="167" w:author="Unknown">
        <w:r w:rsidRPr="004A3100">
          <w:rPr>
            <w:rFonts w:ascii="Courier New" w:eastAsia="Times New Roman" w:hAnsi="Courier New" w:cs="Courier New"/>
            <w:sz w:val="20"/>
            <w:szCs w:val="20"/>
          </w:rPr>
          <w:t>my $row;</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sz w:val="20"/>
          <w:szCs w:val="20"/>
        </w:rPr>
      </w:pPr>
      <w:ins w:id="169" w:author="Unknown">
        <w:r w:rsidRPr="004A3100">
          <w:rPr>
            <w:rFonts w:ascii="Courier New" w:eastAsia="Times New Roman" w:hAnsi="Courier New" w:cs="Courier New"/>
            <w:sz w:val="20"/>
            <w:szCs w:val="20"/>
          </w:rPr>
          <w:t>while($row =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fetchrow_hashref</w:t>
        </w:r>
        <w:proofErr w:type="spellEnd"/>
        <w:r w:rsidRPr="004A3100">
          <w:rPr>
            <w:rFonts w:ascii="Courier New" w:eastAsia="Times New Roman" w:hAnsi="Courier New" w:cs="Courier New"/>
            <w:sz w:val="20"/>
            <w:szCs w:val="20"/>
          </w:rPr>
          <w: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sz w:val="20"/>
          <w:szCs w:val="20"/>
        </w:rPr>
      </w:pPr>
      <w:ins w:id="171" w:author="Unknown">
        <w:r w:rsidRPr="004A3100">
          <w:rPr>
            <w:rFonts w:ascii="Courier New" w:eastAsia="Times New Roman" w:hAnsi="Courier New" w:cs="Courier New"/>
            <w:sz w:val="20"/>
            <w:szCs w:val="20"/>
          </w:rPr>
          <w:t xml:space="preserve">    print "$row-&gt;{Id} $row-&gt;{Name} $row-&gt;{Price}\n";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sz w:val="20"/>
          <w:szCs w:val="20"/>
        </w:rPr>
      </w:pPr>
      <w:ins w:id="173" w:author="Unknown">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 w:author="Unknown"/>
          <w:rFonts w:ascii="Courier New" w:eastAsia="Times New Roman" w:hAnsi="Courier New" w:cs="Courier New"/>
          <w:sz w:val="20"/>
          <w:szCs w:val="20"/>
        </w:rPr>
      </w:pPr>
      <w:ins w:id="176"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-&gt;finish();</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sz w:val="20"/>
          <w:szCs w:val="20"/>
        </w:rPr>
      </w:pPr>
      <w:ins w:id="178"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-&gt;disconnect();</w:t>
        </w:r>
      </w:ins>
    </w:p>
    <w:p w:rsidR="004A3100" w:rsidRPr="004A3100" w:rsidRDefault="004A3100" w:rsidP="004A3100">
      <w:pPr>
        <w:spacing w:before="100" w:beforeAutospacing="1" w:after="100" w:afterAutospacing="1" w:line="240" w:lineRule="auto"/>
        <w:rPr>
          <w:ins w:id="179" w:author="Unknown"/>
          <w:rFonts w:ascii="Times New Roman" w:eastAsia="Times New Roman" w:hAnsi="Times New Roman" w:cs="Times New Roman"/>
          <w:sz w:val="24"/>
          <w:szCs w:val="24"/>
        </w:rPr>
      </w:pPr>
      <w:ins w:id="180" w:author="Unknown">
        <w:r w:rsidRPr="004A3100">
          <w:rPr>
            <w:rFonts w:ascii="Times New Roman" w:eastAsia="Times New Roman" w:hAnsi="Times New Roman" w:cs="Times New Roman"/>
            <w:sz w:val="24"/>
            <w:szCs w:val="24"/>
          </w:rPr>
          <w:t xml:space="preserve">In the example, the data is returned in the form of a reference to a Perl hash.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sz w:val="20"/>
          <w:szCs w:val="20"/>
        </w:rPr>
      </w:pPr>
      <w:ins w:id="182" w:author="Unknown">
        <w:r w:rsidRPr="004A3100">
          <w:rPr>
            <w:rFonts w:ascii="Courier New" w:eastAsia="Times New Roman" w:hAnsi="Courier New" w:cs="Courier New"/>
            <w:sz w:val="20"/>
            <w:szCs w:val="20"/>
          </w:rPr>
          <w:t>my $row;</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 w:author="Unknown"/>
          <w:rFonts w:ascii="Courier New" w:eastAsia="Times New Roman" w:hAnsi="Courier New" w:cs="Courier New"/>
          <w:sz w:val="20"/>
          <w:szCs w:val="20"/>
        </w:rPr>
      </w:pPr>
      <w:ins w:id="184" w:author="Unknown">
        <w:r w:rsidRPr="004A3100">
          <w:rPr>
            <w:rFonts w:ascii="Courier New" w:eastAsia="Times New Roman" w:hAnsi="Courier New" w:cs="Courier New"/>
            <w:sz w:val="20"/>
            <w:szCs w:val="20"/>
          </w:rPr>
          <w:t>while($row =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fetchrow_hashref</w:t>
        </w:r>
        <w:proofErr w:type="spellEnd"/>
        <w:r w:rsidRPr="004A3100">
          <w:rPr>
            <w:rFonts w:ascii="Courier New" w:eastAsia="Times New Roman" w:hAnsi="Courier New" w:cs="Courier New"/>
            <w:sz w:val="20"/>
            <w:szCs w:val="20"/>
          </w:rPr>
          <w: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sz w:val="20"/>
          <w:szCs w:val="20"/>
        </w:rPr>
      </w:pPr>
      <w:ins w:id="186" w:author="Unknown">
        <w:r w:rsidRPr="004A3100">
          <w:rPr>
            <w:rFonts w:ascii="Courier New" w:eastAsia="Times New Roman" w:hAnsi="Courier New" w:cs="Courier New"/>
            <w:sz w:val="20"/>
            <w:szCs w:val="20"/>
          </w:rPr>
          <w:t xml:space="preserve">    print "$row-&gt;{Id} $row-&gt;{Name} $row-&gt;{Price}\n";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 w:author="Unknown"/>
          <w:rFonts w:ascii="Courier New" w:eastAsia="Times New Roman" w:hAnsi="Courier New" w:cs="Courier New"/>
          <w:sz w:val="20"/>
          <w:szCs w:val="20"/>
        </w:rPr>
      </w:pPr>
      <w:ins w:id="188" w:author="Unknown">
        <w:r w:rsidRPr="004A3100">
          <w:rPr>
            <w:rFonts w:ascii="Courier New" w:eastAsia="Times New Roman" w:hAnsi="Courier New" w:cs="Courier New"/>
            <w:sz w:val="20"/>
            <w:szCs w:val="20"/>
          </w:rPr>
          <w:t>}</w:t>
        </w:r>
      </w:ins>
    </w:p>
    <w:p w:rsidR="004A3100" w:rsidRPr="004A3100" w:rsidRDefault="004A3100" w:rsidP="004A3100">
      <w:pPr>
        <w:spacing w:before="100" w:beforeAutospacing="1" w:after="100" w:afterAutospacing="1" w:line="240" w:lineRule="auto"/>
        <w:rPr>
          <w:ins w:id="189" w:author="Unknown"/>
          <w:rFonts w:ascii="Times New Roman" w:eastAsia="Times New Roman" w:hAnsi="Times New Roman" w:cs="Times New Roman"/>
          <w:sz w:val="24"/>
          <w:szCs w:val="24"/>
        </w:rPr>
      </w:pPr>
      <w:ins w:id="190" w:author="Unknown">
        <w:r w:rsidRPr="004A3100">
          <w:rPr>
            <w:rFonts w:ascii="Times New Roman" w:eastAsia="Times New Roman" w:hAnsi="Times New Roman" w:cs="Times New Roman"/>
            <w:sz w:val="24"/>
            <w:szCs w:val="24"/>
          </w:rPr>
          <w:t xml:space="preserve">The </w:t>
        </w:r>
        <w:proofErr w:type="spellStart"/>
        <w:r w:rsidRPr="004A3100">
          <w:rPr>
            <w:rFonts w:ascii="Courier New" w:eastAsia="Times New Roman" w:hAnsi="Courier New" w:cs="Courier New"/>
            <w:sz w:val="20"/>
          </w:rPr>
          <w:t>fetchrow_hashref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fetches the next row of data and returns it as a reference to a hash containing field name and field value pairs. With this method, we can retrieve the values by their column names. </w:t>
        </w:r>
      </w:ins>
    </w:p>
    <w:p w:rsidR="004A3100" w:rsidRPr="004A3100" w:rsidRDefault="004A3100" w:rsidP="004A3100">
      <w:pPr>
        <w:spacing w:before="100" w:beforeAutospacing="1" w:after="100" w:afterAutospacing="1" w:line="240" w:lineRule="auto"/>
        <w:rPr>
          <w:ins w:id="191" w:author="Unknown"/>
          <w:rFonts w:ascii="Times New Roman" w:eastAsia="Times New Roman" w:hAnsi="Times New Roman" w:cs="Times New Roman"/>
          <w:sz w:val="24"/>
          <w:szCs w:val="24"/>
        </w:rPr>
      </w:pPr>
      <w:ins w:id="192" w:author="Unknown">
        <w:r w:rsidRPr="004A3100">
          <w:rPr>
            <w:rFonts w:ascii="Times New Roman" w:eastAsia="Times New Roman" w:hAnsi="Times New Roman" w:cs="Times New Roman"/>
            <w:sz w:val="24"/>
            <w:szCs w:val="24"/>
          </w:rPr>
          <w:t xml:space="preserve">In the last example of this section, we fetch all data from the </w:t>
        </w:r>
        <w:r w:rsidRPr="004A3100">
          <w:rPr>
            <w:rFonts w:ascii="Courier New" w:eastAsia="Times New Roman" w:hAnsi="Courier New" w:cs="Courier New"/>
            <w:sz w:val="20"/>
          </w:rPr>
          <w:t>SELECT</w:t>
        </w:r>
        <w:r w:rsidRPr="004A3100">
          <w:rPr>
            <w:rFonts w:ascii="Times New Roman" w:eastAsia="Times New Roman" w:hAnsi="Times New Roman" w:cs="Times New Roman"/>
            <w:sz w:val="24"/>
            <w:szCs w:val="24"/>
          </w:rPr>
          <w:t xml:space="preserve"> statement at one step. We use the </w:t>
        </w:r>
        <w:proofErr w:type="spellStart"/>
        <w:r w:rsidRPr="004A3100">
          <w:rPr>
            <w:rFonts w:ascii="Courier New" w:eastAsia="Times New Roman" w:hAnsi="Courier New" w:cs="Courier New"/>
            <w:sz w:val="20"/>
          </w:rPr>
          <w:t>fetchall_arrayref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sz w:val="20"/>
          <w:szCs w:val="20"/>
        </w:rPr>
      </w:pPr>
      <w:ins w:id="194"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usr</w:t>
        </w:r>
        <w:proofErr w:type="spellEnd"/>
        <w:r w:rsidRPr="004A3100">
          <w:rPr>
            <w:rFonts w:ascii="Courier New" w:eastAsia="Times New Roman" w:hAnsi="Courier New" w:cs="Courier New"/>
            <w:sz w:val="20"/>
            <w:szCs w:val="20"/>
          </w:rPr>
          <w:t>/bin/</w:t>
        </w:r>
        <w:proofErr w:type="spellStart"/>
        <w:r w:rsidRPr="004A3100">
          <w:rPr>
            <w:rFonts w:ascii="Courier New" w:eastAsia="Times New Roman" w:hAnsi="Courier New" w:cs="Courier New"/>
            <w:sz w:val="20"/>
            <w:szCs w:val="20"/>
          </w:rPr>
          <w:t>perl</w:t>
        </w:r>
        <w:proofErr w:type="spellEnd"/>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Courier New" w:eastAsia="Times New Roman" w:hAnsi="Courier New" w:cs="Courier New"/>
          <w:sz w:val="20"/>
          <w:szCs w:val="20"/>
        </w:rPr>
      </w:pPr>
      <w:ins w:id="197" w:author="Unknown">
        <w:r w:rsidRPr="004A3100">
          <w:rPr>
            <w:rFonts w:ascii="Courier New" w:eastAsia="Times New Roman" w:hAnsi="Courier New" w:cs="Courier New"/>
            <w:sz w:val="20"/>
            <w:szCs w:val="20"/>
          </w:rPr>
          <w:t>use strict;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sz w:val="20"/>
          <w:szCs w:val="20"/>
        </w:rPr>
      </w:pPr>
      <w:ins w:id="199" w:author="Unknown">
        <w:r w:rsidRPr="004A3100">
          <w:rPr>
            <w:rFonts w:ascii="Courier New" w:eastAsia="Times New Roman" w:hAnsi="Courier New" w:cs="Courier New"/>
            <w:sz w:val="20"/>
            <w:szCs w:val="20"/>
          </w:rPr>
          <w:t>use DBI;</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sz w:val="20"/>
          <w:szCs w:val="20"/>
        </w:rPr>
      </w:pPr>
      <w:ins w:id="202"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 = DBI-&gt;connect(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sz w:val="20"/>
          <w:szCs w:val="20"/>
        </w:rPr>
      </w:pPr>
      <w:ins w:id="204" w:author="Unknown">
        <w:r w:rsidRPr="004A3100">
          <w:rPr>
            <w:rFonts w:ascii="Courier New" w:eastAsia="Times New Roman" w:hAnsi="Courier New" w:cs="Courier New"/>
            <w:sz w:val="20"/>
            <w:szCs w:val="20"/>
          </w:rPr>
          <w:t xml:space="preserve">    "</w:t>
        </w:r>
        <w:proofErr w:type="spellStart"/>
        <w:r w:rsidRPr="004A3100">
          <w:rPr>
            <w:rFonts w:ascii="Courier New" w:eastAsia="Times New Roman" w:hAnsi="Courier New" w:cs="Courier New"/>
            <w:sz w:val="20"/>
            <w:szCs w:val="20"/>
          </w:rPr>
          <w:t>dbi:mysql:dbname</w:t>
        </w:r>
        <w:proofErr w:type="spellEnd"/>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mydb</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sz w:val="20"/>
          <w:szCs w:val="20"/>
        </w:rPr>
      </w:pPr>
      <w:ins w:id="206" w:author="Unknown">
        <w:r w:rsidRPr="004A3100">
          <w:rPr>
            <w:rFonts w:ascii="Courier New" w:eastAsia="Times New Roman" w:hAnsi="Courier New" w:cs="Courier New"/>
            <w:sz w:val="20"/>
            <w:szCs w:val="20"/>
          </w:rPr>
          <w:t xml:space="preserve">    "user12",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 w:author="Unknown"/>
          <w:rFonts w:ascii="Courier New" w:eastAsia="Times New Roman" w:hAnsi="Courier New" w:cs="Courier New"/>
          <w:sz w:val="20"/>
          <w:szCs w:val="20"/>
        </w:rPr>
      </w:pPr>
      <w:ins w:id="208" w:author="Unknown">
        <w:r w:rsidRPr="004A3100">
          <w:rPr>
            <w:rFonts w:ascii="Courier New" w:eastAsia="Times New Roman" w:hAnsi="Courier New" w:cs="Courier New"/>
            <w:sz w:val="20"/>
            <w:szCs w:val="20"/>
          </w:rPr>
          <w:t xml:space="preserve">    "34klq*",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sz w:val="20"/>
          <w:szCs w:val="20"/>
        </w:rPr>
      </w:pPr>
      <w:ins w:id="210" w:author="Unknown">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RaiseError</w:t>
        </w:r>
        <w:proofErr w:type="spellEnd"/>
        <w:r w:rsidRPr="004A3100">
          <w:rPr>
            <w:rFonts w:ascii="Courier New" w:eastAsia="Times New Roman" w:hAnsi="Courier New" w:cs="Courier New"/>
            <w:sz w:val="20"/>
            <w:szCs w:val="20"/>
          </w:rPr>
          <w:t xml:space="preserve"> =&gt; 1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Unknown"/>
          <w:rFonts w:ascii="Courier New" w:eastAsia="Times New Roman" w:hAnsi="Courier New" w:cs="Courier New"/>
          <w:sz w:val="20"/>
          <w:szCs w:val="20"/>
        </w:rPr>
      </w:pPr>
      <w:ins w:id="212" w:author="Unknown">
        <w:r w:rsidRPr="004A3100">
          <w:rPr>
            <w:rFonts w:ascii="Courier New" w:eastAsia="Times New Roman" w:hAnsi="Courier New" w:cs="Courier New"/>
            <w:sz w:val="20"/>
            <w:szCs w:val="20"/>
          </w:rPr>
          <w:t>) or die $DBI::</w:t>
        </w:r>
        <w:proofErr w:type="spellStart"/>
        <w:r w:rsidRPr="004A3100">
          <w:rPr>
            <w:rFonts w:ascii="Courier New" w:eastAsia="Times New Roman" w:hAnsi="Courier New" w:cs="Courier New"/>
            <w:sz w:val="20"/>
            <w:szCs w:val="20"/>
          </w:rPr>
          <w:t>errstr</w:t>
        </w:r>
        <w:proofErr w:type="spellEnd"/>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4" w:author="Unknown"/>
          <w:rFonts w:ascii="Courier New" w:eastAsia="Times New Roman" w:hAnsi="Courier New" w:cs="Courier New"/>
          <w:sz w:val="20"/>
          <w:szCs w:val="20"/>
        </w:rPr>
      </w:pPr>
      <w:ins w:id="215"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-&gt;prepare("SELECT * FROM Cars LIMIT 5");</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 w:author="Unknown"/>
          <w:rFonts w:ascii="Courier New" w:eastAsia="Times New Roman" w:hAnsi="Courier New" w:cs="Courier New"/>
          <w:sz w:val="20"/>
          <w:szCs w:val="20"/>
        </w:rPr>
      </w:pPr>
      <w:ins w:id="217"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-&gt;execute();</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9" w:author="Unknown"/>
          <w:rFonts w:ascii="Courier New" w:eastAsia="Times New Roman" w:hAnsi="Courier New" w:cs="Courier New"/>
          <w:sz w:val="20"/>
          <w:szCs w:val="20"/>
        </w:rPr>
      </w:pPr>
      <w:ins w:id="220" w:author="Unknown">
        <w:r w:rsidRPr="004A3100">
          <w:rPr>
            <w:rFonts w:ascii="Courier New" w:eastAsia="Times New Roman" w:hAnsi="Courier New" w:cs="Courier New"/>
            <w:sz w:val="20"/>
            <w:szCs w:val="20"/>
          </w:rPr>
          <w:t>my $all =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fetchall_arrayref</w:t>
        </w:r>
        <w:proofErr w:type="spellEnd"/>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sz w:val="20"/>
          <w:szCs w:val="20"/>
        </w:rPr>
      </w:pPr>
      <w:proofErr w:type="spellStart"/>
      <w:ins w:id="223" w:author="Unknown">
        <w:r w:rsidRPr="004A3100">
          <w:rPr>
            <w:rFonts w:ascii="Courier New" w:eastAsia="Times New Roman" w:hAnsi="Courier New" w:cs="Courier New"/>
            <w:sz w:val="20"/>
            <w:szCs w:val="20"/>
          </w:rPr>
          <w:t>foreach</w:t>
        </w:r>
        <w:proofErr w:type="spellEnd"/>
        <w:r w:rsidRPr="004A3100">
          <w:rPr>
            <w:rFonts w:ascii="Courier New" w:eastAsia="Times New Roman" w:hAnsi="Courier New" w:cs="Courier New"/>
            <w:sz w:val="20"/>
            <w:szCs w:val="20"/>
          </w:rPr>
          <w:t xml:space="preserve"> my $row (@$all)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sz w:val="20"/>
          <w:szCs w:val="20"/>
        </w:rPr>
      </w:pPr>
      <w:ins w:id="225" w:author="Unknown">
        <w:r w:rsidRPr="004A3100">
          <w:rPr>
            <w:rFonts w:ascii="Courier New" w:eastAsia="Times New Roman" w:hAnsi="Courier New" w:cs="Courier New"/>
            <w:sz w:val="20"/>
            <w:szCs w:val="20"/>
          </w:rPr>
          <w:t xml:space="preserve">    my ($id, $name, $price) = @$row;</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sz w:val="20"/>
          <w:szCs w:val="20"/>
        </w:rPr>
      </w:pPr>
      <w:ins w:id="227" w:author="Unknown">
        <w:r w:rsidRPr="004A3100">
          <w:rPr>
            <w:rFonts w:ascii="Courier New" w:eastAsia="Times New Roman" w:hAnsi="Courier New" w:cs="Courier New"/>
            <w:sz w:val="20"/>
            <w:szCs w:val="20"/>
          </w:rPr>
          <w:t xml:space="preserve">    print "$id $name $price\n";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Courier New" w:eastAsia="Times New Roman" w:hAnsi="Courier New" w:cs="Courier New"/>
          <w:sz w:val="20"/>
          <w:szCs w:val="20"/>
        </w:rPr>
      </w:pPr>
      <w:ins w:id="229" w:author="Unknown">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sz w:val="20"/>
          <w:szCs w:val="20"/>
        </w:rPr>
      </w:pPr>
      <w:ins w:id="232"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-&gt;finish();</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sz w:val="20"/>
          <w:szCs w:val="20"/>
        </w:rPr>
      </w:pPr>
      <w:ins w:id="234"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-&gt;disconnect();</w:t>
        </w:r>
      </w:ins>
    </w:p>
    <w:p w:rsidR="004A3100" w:rsidRPr="004A3100" w:rsidRDefault="004A3100" w:rsidP="004A3100">
      <w:pPr>
        <w:spacing w:before="100" w:beforeAutospacing="1" w:after="100" w:afterAutospacing="1" w:line="240" w:lineRule="auto"/>
        <w:rPr>
          <w:ins w:id="235" w:author="Unknown"/>
          <w:rFonts w:ascii="Times New Roman" w:eastAsia="Times New Roman" w:hAnsi="Times New Roman" w:cs="Times New Roman"/>
          <w:sz w:val="24"/>
          <w:szCs w:val="24"/>
        </w:rPr>
      </w:pPr>
      <w:ins w:id="236" w:author="Unknown">
        <w:r w:rsidRPr="004A3100">
          <w:rPr>
            <w:rFonts w:ascii="Times New Roman" w:eastAsia="Times New Roman" w:hAnsi="Times New Roman" w:cs="Times New Roman"/>
            <w:sz w:val="24"/>
            <w:szCs w:val="24"/>
          </w:rPr>
          <w:lastRenderedPageBreak/>
          <w:t xml:space="preserve">The example selects and prints five rows from the </w:t>
        </w:r>
        <w:r w:rsidRPr="004A3100">
          <w:rPr>
            <w:rFonts w:ascii="Courier New" w:eastAsia="Times New Roman" w:hAnsi="Courier New" w:cs="Courier New"/>
            <w:sz w:val="20"/>
          </w:rPr>
          <w:t>Cars</w:t>
        </w:r>
        <w:r w:rsidRPr="004A3100">
          <w:rPr>
            <w:rFonts w:ascii="Times New Roman" w:eastAsia="Times New Roman" w:hAnsi="Times New Roman" w:cs="Times New Roman"/>
            <w:sz w:val="24"/>
            <w:szCs w:val="24"/>
          </w:rPr>
          <w:t xml:space="preserve"> table.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7" w:author="Unknown"/>
          <w:rFonts w:ascii="Courier New" w:eastAsia="Times New Roman" w:hAnsi="Courier New" w:cs="Courier New"/>
          <w:sz w:val="20"/>
          <w:szCs w:val="20"/>
        </w:rPr>
      </w:pPr>
      <w:ins w:id="238" w:author="Unknown">
        <w:r w:rsidRPr="004A3100">
          <w:rPr>
            <w:rFonts w:ascii="Courier New" w:eastAsia="Times New Roman" w:hAnsi="Courier New" w:cs="Courier New"/>
            <w:sz w:val="20"/>
            <w:szCs w:val="20"/>
          </w:rPr>
          <w:t>my $all =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fetchall_arrayref</w:t>
        </w:r>
        <w:proofErr w:type="spellEnd"/>
        <w:r w:rsidRPr="004A3100">
          <w:rPr>
            <w:rFonts w:ascii="Courier New" w:eastAsia="Times New Roman" w:hAnsi="Courier New" w:cs="Courier New"/>
            <w:sz w:val="20"/>
            <w:szCs w:val="20"/>
          </w:rPr>
          <w:t>();</w:t>
        </w:r>
      </w:ins>
    </w:p>
    <w:p w:rsidR="004A3100" w:rsidRPr="004A3100" w:rsidRDefault="004A3100" w:rsidP="004A3100">
      <w:pPr>
        <w:spacing w:before="100" w:beforeAutospacing="1" w:after="100" w:afterAutospacing="1" w:line="240" w:lineRule="auto"/>
        <w:rPr>
          <w:ins w:id="239" w:author="Unknown"/>
          <w:rFonts w:ascii="Times New Roman" w:eastAsia="Times New Roman" w:hAnsi="Times New Roman" w:cs="Times New Roman"/>
          <w:sz w:val="24"/>
          <w:szCs w:val="24"/>
        </w:rPr>
      </w:pPr>
      <w:ins w:id="240" w:author="Unknown">
        <w:r w:rsidRPr="004A3100">
          <w:rPr>
            <w:rFonts w:ascii="Times New Roman" w:eastAsia="Times New Roman" w:hAnsi="Times New Roman" w:cs="Times New Roman"/>
            <w:sz w:val="24"/>
            <w:szCs w:val="24"/>
          </w:rPr>
          <w:t xml:space="preserve">We fetch all data in one method call. The </w:t>
        </w:r>
        <w:proofErr w:type="spellStart"/>
        <w:r w:rsidRPr="004A3100">
          <w:rPr>
            <w:rFonts w:ascii="Courier New" w:eastAsia="Times New Roman" w:hAnsi="Courier New" w:cs="Courier New"/>
            <w:sz w:val="20"/>
          </w:rPr>
          <w:t>fetchall_arrayref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returns a reference to an array that contains one reference per row.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urier New" w:eastAsia="Times New Roman" w:hAnsi="Courier New" w:cs="Courier New"/>
          <w:sz w:val="20"/>
          <w:szCs w:val="20"/>
        </w:rPr>
      </w:pPr>
      <w:proofErr w:type="spellStart"/>
      <w:ins w:id="242" w:author="Unknown">
        <w:r w:rsidRPr="004A3100">
          <w:rPr>
            <w:rFonts w:ascii="Courier New" w:eastAsia="Times New Roman" w:hAnsi="Courier New" w:cs="Courier New"/>
            <w:sz w:val="20"/>
            <w:szCs w:val="20"/>
          </w:rPr>
          <w:t>foreach</w:t>
        </w:r>
        <w:proofErr w:type="spellEnd"/>
        <w:r w:rsidRPr="004A3100">
          <w:rPr>
            <w:rFonts w:ascii="Courier New" w:eastAsia="Times New Roman" w:hAnsi="Courier New" w:cs="Courier New"/>
            <w:sz w:val="20"/>
            <w:szCs w:val="20"/>
          </w:rPr>
          <w:t xml:space="preserve"> my $row (@$all)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sz w:val="20"/>
          <w:szCs w:val="20"/>
        </w:rPr>
      </w:pPr>
      <w:ins w:id="244" w:author="Unknown">
        <w:r w:rsidRPr="004A3100">
          <w:rPr>
            <w:rFonts w:ascii="Courier New" w:eastAsia="Times New Roman" w:hAnsi="Courier New" w:cs="Courier New"/>
            <w:sz w:val="20"/>
            <w:szCs w:val="20"/>
          </w:rPr>
          <w:t xml:space="preserve">    my ($id, $name, $price) = @$row;</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 w:author="Unknown"/>
          <w:rFonts w:ascii="Courier New" w:eastAsia="Times New Roman" w:hAnsi="Courier New" w:cs="Courier New"/>
          <w:sz w:val="20"/>
          <w:szCs w:val="20"/>
        </w:rPr>
      </w:pPr>
      <w:ins w:id="246" w:author="Unknown">
        <w:r w:rsidRPr="004A3100">
          <w:rPr>
            <w:rFonts w:ascii="Courier New" w:eastAsia="Times New Roman" w:hAnsi="Courier New" w:cs="Courier New"/>
            <w:sz w:val="20"/>
            <w:szCs w:val="20"/>
          </w:rPr>
          <w:t xml:space="preserve">    print "$id $name $price\n";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urier New" w:eastAsia="Times New Roman" w:hAnsi="Courier New" w:cs="Courier New"/>
          <w:sz w:val="20"/>
          <w:szCs w:val="20"/>
        </w:rPr>
      </w:pPr>
      <w:ins w:id="248" w:author="Unknown">
        <w:r w:rsidRPr="004A3100">
          <w:rPr>
            <w:rFonts w:ascii="Courier New" w:eastAsia="Times New Roman" w:hAnsi="Courier New" w:cs="Courier New"/>
            <w:sz w:val="20"/>
            <w:szCs w:val="20"/>
          </w:rPr>
          <w:t>}</w:t>
        </w:r>
      </w:ins>
    </w:p>
    <w:p w:rsidR="004A3100" w:rsidRPr="004A3100" w:rsidRDefault="004A3100" w:rsidP="004A3100">
      <w:pPr>
        <w:spacing w:before="100" w:beforeAutospacing="1" w:after="100" w:afterAutospacing="1" w:line="240" w:lineRule="auto"/>
        <w:rPr>
          <w:ins w:id="249" w:author="Unknown"/>
          <w:rFonts w:ascii="Times New Roman" w:eastAsia="Times New Roman" w:hAnsi="Times New Roman" w:cs="Times New Roman"/>
          <w:sz w:val="24"/>
          <w:szCs w:val="24"/>
        </w:rPr>
      </w:pPr>
      <w:ins w:id="250" w:author="Unknown">
        <w:r w:rsidRPr="004A3100">
          <w:rPr>
            <w:rFonts w:ascii="Times New Roman" w:eastAsia="Times New Roman" w:hAnsi="Times New Roman" w:cs="Times New Roman"/>
            <w:sz w:val="24"/>
            <w:szCs w:val="24"/>
          </w:rPr>
          <w:t xml:space="preserve">We use the </w:t>
        </w:r>
        <w:proofErr w:type="spellStart"/>
        <w:r w:rsidRPr="004A3100">
          <w:rPr>
            <w:rFonts w:ascii="Times New Roman" w:eastAsia="Times New Roman" w:hAnsi="Times New Roman" w:cs="Times New Roman"/>
            <w:sz w:val="24"/>
            <w:szCs w:val="24"/>
          </w:rPr>
          <w:t>foreach</w:t>
        </w:r>
        <w:proofErr w:type="spellEnd"/>
        <w:r w:rsidRPr="004A3100">
          <w:rPr>
            <w:rFonts w:ascii="Times New Roman" w:eastAsia="Times New Roman" w:hAnsi="Times New Roman" w:cs="Times New Roman"/>
            <w:sz w:val="24"/>
            <w:szCs w:val="24"/>
          </w:rPr>
          <w:t xml:space="preserve"> loop to go through the retrieved data. </w:t>
        </w:r>
      </w:ins>
    </w:p>
    <w:p w:rsidR="004A3100" w:rsidRPr="004A3100" w:rsidRDefault="004A3100" w:rsidP="004A3100">
      <w:pPr>
        <w:spacing w:before="100" w:beforeAutospacing="1" w:after="100" w:afterAutospacing="1" w:line="240" w:lineRule="auto"/>
        <w:outlineLvl w:val="1"/>
        <w:rPr>
          <w:ins w:id="251" w:author="Unknown"/>
          <w:rFonts w:ascii="Times New Roman" w:eastAsia="Times New Roman" w:hAnsi="Times New Roman" w:cs="Times New Roman"/>
          <w:b/>
          <w:bCs/>
          <w:sz w:val="36"/>
          <w:szCs w:val="36"/>
        </w:rPr>
      </w:pPr>
      <w:ins w:id="252" w:author="Unknown">
        <w:r w:rsidRPr="004A3100">
          <w:rPr>
            <w:rFonts w:ascii="Times New Roman" w:eastAsia="Times New Roman" w:hAnsi="Times New Roman" w:cs="Times New Roman"/>
            <w:b/>
            <w:bCs/>
            <w:sz w:val="36"/>
            <w:szCs w:val="36"/>
          </w:rPr>
          <w:t>Dumping data</w:t>
        </w:r>
      </w:ins>
    </w:p>
    <w:p w:rsidR="004A3100" w:rsidRPr="004A3100" w:rsidRDefault="004A3100" w:rsidP="004A3100">
      <w:pPr>
        <w:spacing w:before="100" w:beforeAutospacing="1" w:after="100" w:afterAutospacing="1" w:line="240" w:lineRule="auto"/>
        <w:rPr>
          <w:ins w:id="253" w:author="Unknown"/>
          <w:rFonts w:ascii="Times New Roman" w:eastAsia="Times New Roman" w:hAnsi="Times New Roman" w:cs="Times New Roman"/>
          <w:sz w:val="24"/>
          <w:szCs w:val="24"/>
        </w:rPr>
      </w:pPr>
      <w:ins w:id="254" w:author="Unknown">
        <w:r w:rsidRPr="004A3100">
          <w:rPr>
            <w:rFonts w:ascii="Times New Roman" w:eastAsia="Times New Roman" w:hAnsi="Times New Roman" w:cs="Times New Roman"/>
            <w:sz w:val="24"/>
            <w:szCs w:val="24"/>
          </w:rPr>
          <w:t xml:space="preserve">Perl DBI has a special method called </w:t>
        </w:r>
        <w:proofErr w:type="spellStart"/>
        <w:r w:rsidRPr="004A3100">
          <w:rPr>
            <w:rFonts w:ascii="Courier New" w:eastAsia="Times New Roman" w:hAnsi="Courier New" w:cs="Courier New"/>
            <w:sz w:val="20"/>
          </w:rPr>
          <w:t>dump_results</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This method is designed as a handy utility for prototyping and testing queries. It uses a </w:t>
        </w:r>
        <w:proofErr w:type="spellStart"/>
        <w:r w:rsidRPr="004A3100">
          <w:rPr>
            <w:rFonts w:ascii="Courier New" w:eastAsia="Times New Roman" w:hAnsi="Courier New" w:cs="Courier New"/>
            <w:sz w:val="20"/>
          </w:rPr>
          <w:t>neat_list</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to format and edit the string for reading by humans. It is not recommended for data transfer applications.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 w:author="Unknown"/>
          <w:rFonts w:ascii="Courier New" w:eastAsia="Times New Roman" w:hAnsi="Courier New" w:cs="Courier New"/>
          <w:sz w:val="20"/>
          <w:szCs w:val="20"/>
        </w:rPr>
      </w:pPr>
      <w:ins w:id="256"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usr</w:t>
        </w:r>
        <w:proofErr w:type="spellEnd"/>
        <w:r w:rsidRPr="004A3100">
          <w:rPr>
            <w:rFonts w:ascii="Courier New" w:eastAsia="Times New Roman" w:hAnsi="Courier New" w:cs="Courier New"/>
            <w:sz w:val="20"/>
            <w:szCs w:val="20"/>
          </w:rPr>
          <w:t>/bin/</w:t>
        </w:r>
        <w:proofErr w:type="spellStart"/>
        <w:r w:rsidRPr="004A3100">
          <w:rPr>
            <w:rFonts w:ascii="Courier New" w:eastAsia="Times New Roman" w:hAnsi="Courier New" w:cs="Courier New"/>
            <w:sz w:val="20"/>
            <w:szCs w:val="20"/>
          </w:rPr>
          <w:t>perl</w:t>
        </w:r>
        <w:proofErr w:type="spellEnd"/>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sz w:val="20"/>
          <w:szCs w:val="20"/>
        </w:rPr>
      </w:pPr>
      <w:ins w:id="259" w:author="Unknown">
        <w:r w:rsidRPr="004A3100">
          <w:rPr>
            <w:rFonts w:ascii="Courier New" w:eastAsia="Times New Roman" w:hAnsi="Courier New" w:cs="Courier New"/>
            <w:sz w:val="20"/>
            <w:szCs w:val="20"/>
          </w:rPr>
          <w:t>use strict;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sz w:val="20"/>
          <w:szCs w:val="20"/>
        </w:rPr>
      </w:pPr>
      <w:ins w:id="261" w:author="Unknown">
        <w:r w:rsidRPr="004A3100">
          <w:rPr>
            <w:rFonts w:ascii="Courier New" w:eastAsia="Times New Roman" w:hAnsi="Courier New" w:cs="Courier New"/>
            <w:sz w:val="20"/>
            <w:szCs w:val="20"/>
          </w:rPr>
          <w:t>use DBI;</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 w:author="Unknown"/>
          <w:rFonts w:ascii="Courier New" w:eastAsia="Times New Roman" w:hAnsi="Courier New" w:cs="Courier New"/>
          <w:sz w:val="20"/>
          <w:szCs w:val="20"/>
        </w:rPr>
      </w:pPr>
      <w:ins w:id="264"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 = DBI-&gt;connect(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 w:author="Unknown"/>
          <w:rFonts w:ascii="Courier New" w:eastAsia="Times New Roman" w:hAnsi="Courier New" w:cs="Courier New"/>
          <w:sz w:val="20"/>
          <w:szCs w:val="20"/>
        </w:rPr>
      </w:pPr>
      <w:ins w:id="266" w:author="Unknown">
        <w:r w:rsidRPr="004A3100">
          <w:rPr>
            <w:rFonts w:ascii="Courier New" w:eastAsia="Times New Roman" w:hAnsi="Courier New" w:cs="Courier New"/>
            <w:sz w:val="20"/>
            <w:szCs w:val="20"/>
          </w:rPr>
          <w:t xml:space="preserve">    "</w:t>
        </w:r>
        <w:proofErr w:type="spellStart"/>
        <w:r w:rsidRPr="004A3100">
          <w:rPr>
            <w:rFonts w:ascii="Courier New" w:eastAsia="Times New Roman" w:hAnsi="Courier New" w:cs="Courier New"/>
            <w:sz w:val="20"/>
            <w:szCs w:val="20"/>
          </w:rPr>
          <w:t>dbi:mysql:dbname</w:t>
        </w:r>
        <w:proofErr w:type="spellEnd"/>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mydb</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7" w:author="Unknown"/>
          <w:rFonts w:ascii="Courier New" w:eastAsia="Times New Roman" w:hAnsi="Courier New" w:cs="Courier New"/>
          <w:sz w:val="20"/>
          <w:szCs w:val="20"/>
        </w:rPr>
      </w:pPr>
      <w:ins w:id="268" w:author="Unknown">
        <w:r w:rsidRPr="004A3100">
          <w:rPr>
            <w:rFonts w:ascii="Courier New" w:eastAsia="Times New Roman" w:hAnsi="Courier New" w:cs="Courier New"/>
            <w:sz w:val="20"/>
            <w:szCs w:val="20"/>
          </w:rPr>
          <w:t xml:space="preserve">    "user12",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 w:author="Unknown"/>
          <w:rFonts w:ascii="Courier New" w:eastAsia="Times New Roman" w:hAnsi="Courier New" w:cs="Courier New"/>
          <w:sz w:val="20"/>
          <w:szCs w:val="20"/>
        </w:rPr>
      </w:pPr>
      <w:ins w:id="270" w:author="Unknown">
        <w:r w:rsidRPr="004A3100">
          <w:rPr>
            <w:rFonts w:ascii="Courier New" w:eastAsia="Times New Roman" w:hAnsi="Courier New" w:cs="Courier New"/>
            <w:sz w:val="20"/>
            <w:szCs w:val="20"/>
          </w:rPr>
          <w:t xml:space="preserve">    "34klq*",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 w:author="Unknown"/>
          <w:rFonts w:ascii="Courier New" w:eastAsia="Times New Roman" w:hAnsi="Courier New" w:cs="Courier New"/>
          <w:sz w:val="20"/>
          <w:szCs w:val="20"/>
        </w:rPr>
      </w:pPr>
      <w:ins w:id="272" w:author="Unknown">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RaiseError</w:t>
        </w:r>
        <w:proofErr w:type="spellEnd"/>
        <w:r w:rsidRPr="004A3100">
          <w:rPr>
            <w:rFonts w:ascii="Courier New" w:eastAsia="Times New Roman" w:hAnsi="Courier New" w:cs="Courier New"/>
            <w:sz w:val="20"/>
            <w:szCs w:val="20"/>
          </w:rPr>
          <w:t xml:space="preserve"> =&gt; 1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 w:author="Unknown"/>
          <w:rFonts w:ascii="Courier New" w:eastAsia="Times New Roman" w:hAnsi="Courier New" w:cs="Courier New"/>
          <w:sz w:val="20"/>
          <w:szCs w:val="20"/>
        </w:rPr>
      </w:pPr>
      <w:ins w:id="274" w:author="Unknown">
        <w:r w:rsidRPr="004A3100">
          <w:rPr>
            <w:rFonts w:ascii="Courier New" w:eastAsia="Times New Roman" w:hAnsi="Courier New" w:cs="Courier New"/>
            <w:sz w:val="20"/>
            <w:szCs w:val="20"/>
          </w:rPr>
          <w:t>) or die $DBI::</w:t>
        </w:r>
        <w:proofErr w:type="spellStart"/>
        <w:r w:rsidRPr="004A3100">
          <w:rPr>
            <w:rFonts w:ascii="Courier New" w:eastAsia="Times New Roman" w:hAnsi="Courier New" w:cs="Courier New"/>
            <w:sz w:val="20"/>
            <w:szCs w:val="20"/>
          </w:rPr>
          <w:t>errstr</w:t>
        </w:r>
        <w:proofErr w:type="spellEnd"/>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sz w:val="20"/>
          <w:szCs w:val="20"/>
        </w:rPr>
      </w:pPr>
      <w:ins w:id="277"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-&gt;prepare( "SELECT * FROM Cars LIMIT 5"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8" w:author="Unknown"/>
          <w:rFonts w:ascii="Courier New" w:eastAsia="Times New Roman" w:hAnsi="Courier New" w:cs="Courier New"/>
          <w:sz w:val="20"/>
          <w:szCs w:val="20"/>
        </w:rPr>
      </w:pPr>
      <w:ins w:id="279"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-&gt;execute();</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 w:author="Unknown"/>
          <w:rFonts w:ascii="Courier New" w:eastAsia="Times New Roman" w:hAnsi="Courier New" w:cs="Courier New"/>
          <w:sz w:val="20"/>
          <w:szCs w:val="20"/>
        </w:rPr>
      </w:pPr>
      <w:ins w:id="282"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dump_results</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 w:author="Unknown"/>
          <w:rFonts w:ascii="Courier New" w:eastAsia="Times New Roman" w:hAnsi="Courier New" w:cs="Courier New"/>
          <w:sz w:val="20"/>
          <w:szCs w:val="20"/>
        </w:rPr>
      </w:pPr>
      <w:ins w:id="285"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-&gt;finish();</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Unknown"/>
          <w:rFonts w:ascii="Courier New" w:eastAsia="Times New Roman" w:hAnsi="Courier New" w:cs="Courier New"/>
          <w:sz w:val="20"/>
          <w:szCs w:val="20"/>
        </w:rPr>
      </w:pPr>
      <w:ins w:id="287"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-&gt;disconnect();</w:t>
        </w:r>
      </w:ins>
    </w:p>
    <w:p w:rsidR="004A3100" w:rsidRPr="004A3100" w:rsidRDefault="004A3100" w:rsidP="004A3100">
      <w:pPr>
        <w:spacing w:before="100" w:beforeAutospacing="1" w:after="100" w:afterAutospacing="1" w:line="240" w:lineRule="auto"/>
        <w:rPr>
          <w:ins w:id="288" w:author="Unknown"/>
          <w:rFonts w:ascii="Times New Roman" w:eastAsia="Times New Roman" w:hAnsi="Times New Roman" w:cs="Times New Roman"/>
          <w:sz w:val="24"/>
          <w:szCs w:val="24"/>
        </w:rPr>
      </w:pPr>
      <w:ins w:id="289" w:author="Unknown">
        <w:r w:rsidRPr="004A3100">
          <w:rPr>
            <w:rFonts w:ascii="Times New Roman" w:eastAsia="Times New Roman" w:hAnsi="Times New Roman" w:cs="Times New Roman"/>
            <w:sz w:val="24"/>
            <w:szCs w:val="24"/>
          </w:rPr>
          <w:t xml:space="preserve">In the example we will dump all the data from the result set.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 w:author="Unknown"/>
          <w:rFonts w:ascii="Courier New" w:eastAsia="Times New Roman" w:hAnsi="Courier New" w:cs="Courier New"/>
          <w:sz w:val="20"/>
          <w:szCs w:val="20"/>
        </w:rPr>
      </w:pPr>
      <w:ins w:id="291"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-&gt;prepare( "SELECT * FROM Cars LIMIT 5"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2" w:author="Unknown"/>
          <w:rFonts w:ascii="Courier New" w:eastAsia="Times New Roman" w:hAnsi="Courier New" w:cs="Courier New"/>
          <w:sz w:val="20"/>
          <w:szCs w:val="20"/>
        </w:rPr>
      </w:pPr>
      <w:ins w:id="293"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-&gt;execute();</w:t>
        </w:r>
      </w:ins>
    </w:p>
    <w:p w:rsidR="004A3100" w:rsidRPr="004A3100" w:rsidRDefault="004A3100" w:rsidP="004A3100">
      <w:pPr>
        <w:spacing w:before="100" w:beforeAutospacing="1" w:after="100" w:afterAutospacing="1" w:line="240" w:lineRule="auto"/>
        <w:rPr>
          <w:ins w:id="294" w:author="Unknown"/>
          <w:rFonts w:ascii="Times New Roman" w:eastAsia="Times New Roman" w:hAnsi="Times New Roman" w:cs="Times New Roman"/>
          <w:sz w:val="24"/>
          <w:szCs w:val="24"/>
        </w:rPr>
      </w:pPr>
      <w:ins w:id="295" w:author="Unknown">
        <w:r w:rsidRPr="004A3100">
          <w:rPr>
            <w:rFonts w:ascii="Times New Roman" w:eastAsia="Times New Roman" w:hAnsi="Times New Roman" w:cs="Times New Roman"/>
            <w:sz w:val="24"/>
            <w:szCs w:val="24"/>
          </w:rPr>
          <w:t xml:space="preserve">The SQL statement selects five rows from the </w:t>
        </w:r>
        <w:r w:rsidRPr="004A3100">
          <w:rPr>
            <w:rFonts w:ascii="Courier New" w:eastAsia="Times New Roman" w:hAnsi="Courier New" w:cs="Courier New"/>
            <w:sz w:val="20"/>
          </w:rPr>
          <w:t>Cars</w:t>
        </w:r>
        <w:r w:rsidRPr="004A3100">
          <w:rPr>
            <w:rFonts w:ascii="Times New Roman" w:eastAsia="Times New Roman" w:hAnsi="Times New Roman" w:cs="Times New Roman"/>
            <w:sz w:val="24"/>
            <w:szCs w:val="24"/>
          </w:rPr>
          <w:t xml:space="preserve"> table. And all three columns.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 w:author="Unknown"/>
          <w:rFonts w:ascii="Courier New" w:eastAsia="Times New Roman" w:hAnsi="Courier New" w:cs="Courier New"/>
          <w:sz w:val="20"/>
          <w:szCs w:val="20"/>
        </w:rPr>
      </w:pPr>
      <w:ins w:id="297"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dump_results</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spacing w:before="100" w:beforeAutospacing="1" w:after="100" w:afterAutospacing="1" w:line="240" w:lineRule="auto"/>
        <w:rPr>
          <w:ins w:id="298" w:author="Unknown"/>
          <w:rFonts w:ascii="Times New Roman" w:eastAsia="Times New Roman" w:hAnsi="Times New Roman" w:cs="Times New Roman"/>
          <w:sz w:val="24"/>
          <w:szCs w:val="24"/>
        </w:rPr>
      </w:pPr>
      <w:ins w:id="299" w:author="Unknown">
        <w:r w:rsidRPr="004A3100">
          <w:rPr>
            <w:rFonts w:ascii="Times New Roman" w:eastAsia="Times New Roman" w:hAnsi="Times New Roman" w:cs="Times New Roman"/>
            <w:sz w:val="24"/>
            <w:szCs w:val="24"/>
          </w:rPr>
          <w:lastRenderedPageBreak/>
          <w:t xml:space="preserve">The </w:t>
        </w:r>
        <w:proofErr w:type="spellStart"/>
        <w:r w:rsidRPr="004A3100">
          <w:rPr>
            <w:rFonts w:ascii="Courier New" w:eastAsia="Times New Roman" w:hAnsi="Courier New" w:cs="Courier New"/>
            <w:sz w:val="20"/>
          </w:rPr>
          <w:t>dump_results</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selects all rows from the statement handle and prints them. It is a method used for prototyping and testing.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 w:author="Unknown"/>
          <w:rFonts w:ascii="Courier New" w:eastAsia="Times New Roman" w:hAnsi="Courier New" w:cs="Courier New"/>
          <w:sz w:val="20"/>
          <w:szCs w:val="20"/>
        </w:rPr>
      </w:pPr>
      <w:ins w:id="301" w:author="Unknown">
        <w:r w:rsidRPr="004A3100">
          <w:rPr>
            <w:rFonts w:ascii="Courier New" w:eastAsia="Times New Roman" w:hAnsi="Courier New" w:cs="Courier New"/>
            <w:sz w:val="20"/>
            <w:szCs w:val="20"/>
          </w:rPr>
          <w:t xml:space="preserve">$ ./dump.pl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2" w:author="Unknown"/>
          <w:rFonts w:ascii="Courier New" w:eastAsia="Times New Roman" w:hAnsi="Courier New" w:cs="Courier New"/>
          <w:sz w:val="20"/>
          <w:szCs w:val="20"/>
        </w:rPr>
      </w:pPr>
      <w:ins w:id="303" w:author="Unknown">
        <w:r w:rsidRPr="004A3100">
          <w:rPr>
            <w:rFonts w:ascii="Courier New" w:eastAsia="Times New Roman" w:hAnsi="Courier New" w:cs="Courier New"/>
            <w:sz w:val="20"/>
            <w:szCs w:val="20"/>
          </w:rPr>
          <w:t>1, 'Audi', 52642</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 w:author="Unknown"/>
          <w:rFonts w:ascii="Courier New" w:eastAsia="Times New Roman" w:hAnsi="Courier New" w:cs="Courier New"/>
          <w:sz w:val="20"/>
          <w:szCs w:val="20"/>
        </w:rPr>
      </w:pPr>
      <w:ins w:id="305" w:author="Unknown">
        <w:r w:rsidRPr="004A3100">
          <w:rPr>
            <w:rFonts w:ascii="Courier New" w:eastAsia="Times New Roman" w:hAnsi="Courier New" w:cs="Courier New"/>
            <w:sz w:val="20"/>
            <w:szCs w:val="20"/>
          </w:rPr>
          <w:t>2, 'Mercedes', 57127</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 w:author="Unknown"/>
          <w:rFonts w:ascii="Courier New" w:eastAsia="Times New Roman" w:hAnsi="Courier New" w:cs="Courier New"/>
          <w:sz w:val="20"/>
          <w:szCs w:val="20"/>
        </w:rPr>
      </w:pPr>
      <w:ins w:id="307" w:author="Unknown">
        <w:r w:rsidRPr="004A3100">
          <w:rPr>
            <w:rFonts w:ascii="Courier New" w:eastAsia="Times New Roman" w:hAnsi="Courier New" w:cs="Courier New"/>
            <w:sz w:val="20"/>
            <w:szCs w:val="20"/>
          </w:rPr>
          <w:t>3, 'Skoda', 9000</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8" w:author="Unknown"/>
          <w:rFonts w:ascii="Courier New" w:eastAsia="Times New Roman" w:hAnsi="Courier New" w:cs="Courier New"/>
          <w:sz w:val="20"/>
          <w:szCs w:val="20"/>
        </w:rPr>
      </w:pPr>
      <w:ins w:id="309" w:author="Unknown">
        <w:r w:rsidRPr="004A3100">
          <w:rPr>
            <w:rFonts w:ascii="Courier New" w:eastAsia="Times New Roman" w:hAnsi="Courier New" w:cs="Courier New"/>
            <w:sz w:val="20"/>
            <w:szCs w:val="20"/>
          </w:rPr>
          <w:t>4, 'Volvo', 29000</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0" w:author="Unknown"/>
          <w:rFonts w:ascii="Courier New" w:eastAsia="Times New Roman" w:hAnsi="Courier New" w:cs="Courier New"/>
          <w:sz w:val="20"/>
          <w:szCs w:val="20"/>
        </w:rPr>
      </w:pPr>
      <w:ins w:id="311" w:author="Unknown">
        <w:r w:rsidRPr="004A3100">
          <w:rPr>
            <w:rFonts w:ascii="Courier New" w:eastAsia="Times New Roman" w:hAnsi="Courier New" w:cs="Courier New"/>
            <w:sz w:val="20"/>
            <w:szCs w:val="20"/>
          </w:rPr>
          <w:t>5, 'Bentley', 350000</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 w:author="Unknown"/>
          <w:rFonts w:ascii="Courier New" w:eastAsia="Times New Roman" w:hAnsi="Courier New" w:cs="Courier New"/>
          <w:sz w:val="20"/>
          <w:szCs w:val="20"/>
        </w:rPr>
      </w:pPr>
      <w:ins w:id="313" w:author="Unknown">
        <w:r w:rsidRPr="004A3100">
          <w:rPr>
            <w:rFonts w:ascii="Courier New" w:eastAsia="Times New Roman" w:hAnsi="Courier New" w:cs="Courier New"/>
            <w:sz w:val="20"/>
            <w:szCs w:val="20"/>
          </w:rPr>
          <w:t>5 rows</w:t>
        </w:r>
      </w:ins>
    </w:p>
    <w:p w:rsidR="004A3100" w:rsidRPr="004A3100" w:rsidRDefault="004A3100" w:rsidP="004A3100">
      <w:pPr>
        <w:spacing w:before="100" w:beforeAutospacing="1" w:after="100" w:afterAutospacing="1" w:line="240" w:lineRule="auto"/>
        <w:rPr>
          <w:ins w:id="314" w:author="Unknown"/>
          <w:rFonts w:ascii="Times New Roman" w:eastAsia="Times New Roman" w:hAnsi="Times New Roman" w:cs="Times New Roman"/>
          <w:sz w:val="24"/>
          <w:szCs w:val="24"/>
        </w:rPr>
      </w:pPr>
      <w:ins w:id="315" w:author="Unknown">
        <w:r w:rsidRPr="004A3100">
          <w:rPr>
            <w:rFonts w:ascii="Times New Roman" w:eastAsia="Times New Roman" w:hAnsi="Times New Roman" w:cs="Times New Roman"/>
            <w:sz w:val="24"/>
            <w:szCs w:val="24"/>
          </w:rPr>
          <w:t xml:space="preserve">This is the output of the example. </w:t>
        </w:r>
      </w:ins>
    </w:p>
    <w:p w:rsidR="004A3100" w:rsidRPr="004A3100" w:rsidRDefault="004A3100" w:rsidP="004A3100">
      <w:pPr>
        <w:spacing w:before="100" w:beforeAutospacing="1" w:after="100" w:afterAutospacing="1" w:line="240" w:lineRule="auto"/>
        <w:outlineLvl w:val="1"/>
        <w:rPr>
          <w:ins w:id="316" w:author="Unknown"/>
          <w:rFonts w:ascii="Times New Roman" w:eastAsia="Times New Roman" w:hAnsi="Times New Roman" w:cs="Times New Roman"/>
          <w:b/>
          <w:bCs/>
          <w:sz w:val="36"/>
          <w:szCs w:val="36"/>
        </w:rPr>
      </w:pPr>
      <w:ins w:id="317" w:author="Unknown">
        <w:r w:rsidRPr="004A3100">
          <w:rPr>
            <w:rFonts w:ascii="Times New Roman" w:eastAsia="Times New Roman" w:hAnsi="Times New Roman" w:cs="Times New Roman"/>
            <w:b/>
            <w:bCs/>
            <w:sz w:val="36"/>
            <w:szCs w:val="36"/>
          </w:rPr>
          <w:t>The convenience methods</w:t>
        </w:r>
      </w:ins>
    </w:p>
    <w:p w:rsidR="004A3100" w:rsidRPr="004A3100" w:rsidRDefault="004A3100" w:rsidP="004A3100">
      <w:pPr>
        <w:spacing w:before="100" w:beforeAutospacing="1" w:after="100" w:afterAutospacing="1" w:line="240" w:lineRule="auto"/>
        <w:rPr>
          <w:ins w:id="318" w:author="Unknown"/>
          <w:rFonts w:ascii="Times New Roman" w:eastAsia="Times New Roman" w:hAnsi="Times New Roman" w:cs="Times New Roman"/>
          <w:sz w:val="24"/>
          <w:szCs w:val="24"/>
        </w:rPr>
      </w:pPr>
      <w:ins w:id="319" w:author="Unknown">
        <w:r w:rsidRPr="004A3100">
          <w:rPr>
            <w:rFonts w:ascii="Times New Roman" w:eastAsia="Times New Roman" w:hAnsi="Times New Roman" w:cs="Times New Roman"/>
            <w:sz w:val="24"/>
            <w:szCs w:val="24"/>
          </w:rPr>
          <w:t xml:space="preserve">We will show two examples that will use the aforementioned convenience methods.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 w:author="Unknown"/>
          <w:rFonts w:ascii="Courier New" w:eastAsia="Times New Roman" w:hAnsi="Courier New" w:cs="Courier New"/>
          <w:sz w:val="20"/>
          <w:szCs w:val="20"/>
        </w:rPr>
      </w:pPr>
      <w:ins w:id="321"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usr</w:t>
        </w:r>
        <w:proofErr w:type="spellEnd"/>
        <w:r w:rsidRPr="004A3100">
          <w:rPr>
            <w:rFonts w:ascii="Courier New" w:eastAsia="Times New Roman" w:hAnsi="Courier New" w:cs="Courier New"/>
            <w:sz w:val="20"/>
            <w:szCs w:val="20"/>
          </w:rPr>
          <w:t>/bin/</w:t>
        </w:r>
        <w:proofErr w:type="spellStart"/>
        <w:r w:rsidRPr="004A3100">
          <w:rPr>
            <w:rFonts w:ascii="Courier New" w:eastAsia="Times New Roman" w:hAnsi="Courier New" w:cs="Courier New"/>
            <w:sz w:val="20"/>
            <w:szCs w:val="20"/>
          </w:rPr>
          <w:t>perl</w:t>
        </w:r>
        <w:proofErr w:type="spellEnd"/>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2"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3" w:author="Unknown"/>
          <w:rFonts w:ascii="Courier New" w:eastAsia="Times New Roman" w:hAnsi="Courier New" w:cs="Courier New"/>
          <w:sz w:val="20"/>
          <w:szCs w:val="20"/>
        </w:rPr>
      </w:pPr>
      <w:ins w:id="324" w:author="Unknown">
        <w:r w:rsidRPr="004A3100">
          <w:rPr>
            <w:rFonts w:ascii="Courier New" w:eastAsia="Times New Roman" w:hAnsi="Courier New" w:cs="Courier New"/>
            <w:sz w:val="20"/>
            <w:szCs w:val="20"/>
          </w:rPr>
          <w:t>use strict;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Unknown"/>
          <w:rFonts w:ascii="Courier New" w:eastAsia="Times New Roman" w:hAnsi="Courier New" w:cs="Courier New"/>
          <w:sz w:val="20"/>
          <w:szCs w:val="20"/>
        </w:rPr>
      </w:pPr>
      <w:ins w:id="326" w:author="Unknown">
        <w:r w:rsidRPr="004A3100">
          <w:rPr>
            <w:rFonts w:ascii="Courier New" w:eastAsia="Times New Roman" w:hAnsi="Courier New" w:cs="Courier New"/>
            <w:sz w:val="20"/>
            <w:szCs w:val="20"/>
          </w:rPr>
          <w:t>use DBI;</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8" w:author="Unknown"/>
          <w:rFonts w:ascii="Courier New" w:eastAsia="Times New Roman" w:hAnsi="Courier New" w:cs="Courier New"/>
          <w:sz w:val="20"/>
          <w:szCs w:val="20"/>
        </w:rPr>
      </w:pPr>
      <w:ins w:id="329"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 = DBI-&gt;connect(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sz w:val="20"/>
          <w:szCs w:val="20"/>
        </w:rPr>
      </w:pPr>
      <w:ins w:id="331" w:author="Unknown">
        <w:r w:rsidRPr="004A3100">
          <w:rPr>
            <w:rFonts w:ascii="Courier New" w:eastAsia="Times New Roman" w:hAnsi="Courier New" w:cs="Courier New"/>
            <w:sz w:val="20"/>
            <w:szCs w:val="20"/>
          </w:rPr>
          <w:t xml:space="preserve">    "</w:t>
        </w:r>
        <w:proofErr w:type="spellStart"/>
        <w:r w:rsidRPr="004A3100">
          <w:rPr>
            <w:rFonts w:ascii="Courier New" w:eastAsia="Times New Roman" w:hAnsi="Courier New" w:cs="Courier New"/>
            <w:sz w:val="20"/>
            <w:szCs w:val="20"/>
          </w:rPr>
          <w:t>dbi:mysql:dbname</w:t>
        </w:r>
        <w:proofErr w:type="spellEnd"/>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mydb</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2" w:author="Unknown"/>
          <w:rFonts w:ascii="Courier New" w:eastAsia="Times New Roman" w:hAnsi="Courier New" w:cs="Courier New"/>
          <w:sz w:val="20"/>
          <w:szCs w:val="20"/>
        </w:rPr>
      </w:pPr>
      <w:ins w:id="333" w:author="Unknown">
        <w:r w:rsidRPr="004A3100">
          <w:rPr>
            <w:rFonts w:ascii="Courier New" w:eastAsia="Times New Roman" w:hAnsi="Courier New" w:cs="Courier New"/>
            <w:sz w:val="20"/>
            <w:szCs w:val="20"/>
          </w:rPr>
          <w:t xml:space="preserve">    "user12",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 w:author="Unknown"/>
          <w:rFonts w:ascii="Courier New" w:eastAsia="Times New Roman" w:hAnsi="Courier New" w:cs="Courier New"/>
          <w:sz w:val="20"/>
          <w:szCs w:val="20"/>
        </w:rPr>
      </w:pPr>
      <w:ins w:id="335" w:author="Unknown">
        <w:r w:rsidRPr="004A3100">
          <w:rPr>
            <w:rFonts w:ascii="Courier New" w:eastAsia="Times New Roman" w:hAnsi="Courier New" w:cs="Courier New"/>
            <w:sz w:val="20"/>
            <w:szCs w:val="20"/>
          </w:rPr>
          <w:t xml:space="preserve">    "34klq*",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6" w:author="Unknown"/>
          <w:rFonts w:ascii="Courier New" w:eastAsia="Times New Roman" w:hAnsi="Courier New" w:cs="Courier New"/>
          <w:sz w:val="20"/>
          <w:szCs w:val="20"/>
        </w:rPr>
      </w:pPr>
      <w:ins w:id="337" w:author="Unknown">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RaiseError</w:t>
        </w:r>
        <w:proofErr w:type="spellEnd"/>
        <w:r w:rsidRPr="004A3100">
          <w:rPr>
            <w:rFonts w:ascii="Courier New" w:eastAsia="Times New Roman" w:hAnsi="Courier New" w:cs="Courier New"/>
            <w:sz w:val="20"/>
            <w:szCs w:val="20"/>
          </w:rPr>
          <w:t xml:space="preserve"> =&gt; 1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8" w:author="Unknown"/>
          <w:rFonts w:ascii="Courier New" w:eastAsia="Times New Roman" w:hAnsi="Courier New" w:cs="Courier New"/>
          <w:sz w:val="20"/>
          <w:szCs w:val="20"/>
        </w:rPr>
      </w:pPr>
      <w:ins w:id="339" w:author="Unknown">
        <w:r w:rsidRPr="004A3100">
          <w:rPr>
            <w:rFonts w:ascii="Courier New" w:eastAsia="Times New Roman" w:hAnsi="Courier New" w:cs="Courier New"/>
            <w:sz w:val="20"/>
            <w:szCs w:val="20"/>
          </w:rPr>
          <w:t>) or die $DBI::</w:t>
        </w:r>
        <w:proofErr w:type="spellStart"/>
        <w:r w:rsidRPr="004A3100">
          <w:rPr>
            <w:rFonts w:ascii="Courier New" w:eastAsia="Times New Roman" w:hAnsi="Courier New" w:cs="Courier New"/>
            <w:sz w:val="20"/>
            <w:szCs w:val="20"/>
          </w:rPr>
          <w:t>errstr</w:t>
        </w:r>
        <w:proofErr w:type="spellEnd"/>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0"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Courier New" w:eastAsia="Times New Roman" w:hAnsi="Courier New" w:cs="Courier New"/>
          <w:sz w:val="20"/>
          <w:szCs w:val="20"/>
        </w:rPr>
      </w:pPr>
      <w:ins w:id="342"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ary</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selectrow_arrayref</w:t>
        </w:r>
        <w:proofErr w:type="spellEnd"/>
        <w:r w:rsidRPr="004A3100">
          <w:rPr>
            <w:rFonts w:ascii="Courier New" w:eastAsia="Times New Roman" w:hAnsi="Courier New" w:cs="Courier New"/>
            <w:sz w:val="20"/>
            <w:szCs w:val="20"/>
          </w:rPr>
          <w:t>("SELECT * FROM Cars WHERE Id = 5");</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 w:author="Unknown"/>
          <w:rFonts w:ascii="Courier New" w:eastAsia="Times New Roman" w:hAnsi="Courier New" w:cs="Courier New"/>
          <w:sz w:val="20"/>
          <w:szCs w:val="20"/>
        </w:rPr>
      </w:pPr>
      <w:ins w:id="344" w:author="Unknown">
        <w:r w:rsidRPr="004A3100">
          <w:rPr>
            <w:rFonts w:ascii="Courier New" w:eastAsia="Times New Roman" w:hAnsi="Courier New" w:cs="Courier New"/>
            <w:sz w:val="20"/>
            <w:szCs w:val="20"/>
          </w:rPr>
          <w:t>print join(" ", @$</w:t>
        </w:r>
        <w:proofErr w:type="spellStart"/>
        <w:r w:rsidRPr="004A3100">
          <w:rPr>
            <w:rFonts w:ascii="Courier New" w:eastAsia="Times New Roman" w:hAnsi="Courier New" w:cs="Courier New"/>
            <w:sz w:val="20"/>
            <w:szCs w:val="20"/>
          </w:rPr>
          <w:t>ary</w:t>
        </w:r>
        <w:proofErr w:type="spellEnd"/>
        <w:r w:rsidRPr="004A3100">
          <w:rPr>
            <w:rFonts w:ascii="Courier New" w:eastAsia="Times New Roman" w:hAnsi="Courier New" w:cs="Courier New"/>
            <w:sz w:val="20"/>
            <w:szCs w:val="20"/>
          </w:rPr>
          <w:t>), "\n";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5"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 w:author="Unknown"/>
          <w:rFonts w:ascii="Courier New" w:eastAsia="Times New Roman" w:hAnsi="Courier New" w:cs="Courier New"/>
          <w:sz w:val="20"/>
          <w:szCs w:val="20"/>
        </w:rPr>
      </w:pPr>
      <w:ins w:id="347"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-&gt;disconnect();</w:t>
        </w:r>
      </w:ins>
    </w:p>
    <w:p w:rsidR="004A3100" w:rsidRPr="004A3100" w:rsidRDefault="004A3100" w:rsidP="004A3100">
      <w:pPr>
        <w:spacing w:before="100" w:beforeAutospacing="1" w:after="100" w:afterAutospacing="1" w:line="240" w:lineRule="auto"/>
        <w:rPr>
          <w:ins w:id="348" w:author="Unknown"/>
          <w:rFonts w:ascii="Times New Roman" w:eastAsia="Times New Roman" w:hAnsi="Times New Roman" w:cs="Times New Roman"/>
          <w:sz w:val="24"/>
          <w:szCs w:val="24"/>
        </w:rPr>
      </w:pPr>
      <w:ins w:id="349" w:author="Unknown">
        <w:r w:rsidRPr="004A3100">
          <w:rPr>
            <w:rFonts w:ascii="Times New Roman" w:eastAsia="Times New Roman" w:hAnsi="Times New Roman" w:cs="Times New Roman"/>
            <w:sz w:val="24"/>
            <w:szCs w:val="24"/>
          </w:rPr>
          <w:t xml:space="preserve">In the first code example, we will call the </w:t>
        </w:r>
        <w:proofErr w:type="spellStart"/>
        <w:r w:rsidRPr="004A3100">
          <w:rPr>
            <w:rFonts w:ascii="Courier New" w:eastAsia="Times New Roman" w:hAnsi="Courier New" w:cs="Courier New"/>
            <w:sz w:val="20"/>
          </w:rPr>
          <w:t>selectrow_arrayref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We select the fifth row from the Cars table.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0" w:author="Unknown"/>
          <w:rFonts w:ascii="Courier New" w:eastAsia="Times New Roman" w:hAnsi="Courier New" w:cs="Courier New"/>
          <w:sz w:val="20"/>
          <w:szCs w:val="20"/>
        </w:rPr>
      </w:pPr>
      <w:ins w:id="351"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ary</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selectrow_arrayref</w:t>
        </w:r>
        <w:proofErr w:type="spellEnd"/>
        <w:r w:rsidRPr="004A3100">
          <w:rPr>
            <w:rFonts w:ascii="Courier New" w:eastAsia="Times New Roman" w:hAnsi="Courier New" w:cs="Courier New"/>
            <w:sz w:val="20"/>
            <w:szCs w:val="20"/>
          </w:rPr>
          <w:t>("SELECT * FROM Cars WHERE Id = 5");</w:t>
        </w:r>
      </w:ins>
    </w:p>
    <w:p w:rsidR="004A3100" w:rsidRPr="004A3100" w:rsidRDefault="004A3100" w:rsidP="004A3100">
      <w:pPr>
        <w:spacing w:before="100" w:beforeAutospacing="1" w:after="100" w:afterAutospacing="1" w:line="240" w:lineRule="auto"/>
        <w:rPr>
          <w:ins w:id="352" w:author="Unknown"/>
          <w:rFonts w:ascii="Times New Roman" w:eastAsia="Times New Roman" w:hAnsi="Times New Roman" w:cs="Times New Roman"/>
          <w:sz w:val="24"/>
          <w:szCs w:val="24"/>
        </w:rPr>
      </w:pPr>
      <w:ins w:id="353" w:author="Unknown">
        <w:r w:rsidRPr="004A3100">
          <w:rPr>
            <w:rFonts w:ascii="Times New Roman" w:eastAsia="Times New Roman" w:hAnsi="Times New Roman" w:cs="Times New Roman"/>
            <w:sz w:val="24"/>
            <w:szCs w:val="24"/>
          </w:rPr>
          <w:t xml:space="preserve">The </w:t>
        </w:r>
        <w:proofErr w:type="spellStart"/>
        <w:r w:rsidRPr="004A3100">
          <w:rPr>
            <w:rFonts w:ascii="Courier New" w:eastAsia="Times New Roman" w:hAnsi="Courier New" w:cs="Courier New"/>
            <w:sz w:val="20"/>
          </w:rPr>
          <w:t>selectrow_arrayref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combines the </w:t>
        </w:r>
        <w:r w:rsidRPr="004A3100">
          <w:rPr>
            <w:rFonts w:ascii="Courier New" w:eastAsia="Times New Roman" w:hAnsi="Courier New" w:cs="Courier New"/>
            <w:sz w:val="20"/>
          </w:rPr>
          <w:t>prepare()</w:t>
        </w:r>
        <w:r w:rsidRPr="004A3100">
          <w:rPr>
            <w:rFonts w:ascii="Times New Roman" w:eastAsia="Times New Roman" w:hAnsi="Times New Roman" w:cs="Times New Roman"/>
            <w:sz w:val="24"/>
            <w:szCs w:val="24"/>
          </w:rPr>
          <w:t xml:space="preserv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and </w:t>
        </w:r>
        <w:proofErr w:type="spellStart"/>
        <w:r w:rsidRPr="004A3100">
          <w:rPr>
            <w:rFonts w:ascii="Courier New" w:eastAsia="Times New Roman" w:hAnsi="Courier New" w:cs="Courier New"/>
            <w:sz w:val="20"/>
          </w:rPr>
          <w:t>fetchrow_arrayref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into a single call. It returns a reference to the first row of data from the statement. Note that we do not use the statement handle. We use the </w:t>
        </w:r>
        <w:r w:rsidRPr="004A3100">
          <w:rPr>
            <w:rFonts w:ascii="Courier New" w:eastAsia="Times New Roman" w:hAnsi="Courier New" w:cs="Courier New"/>
            <w:sz w:val="20"/>
          </w:rPr>
          <w:t>$</w:t>
        </w:r>
        <w:proofErr w:type="spellStart"/>
        <w:r w:rsidRPr="004A3100">
          <w:rPr>
            <w:rFonts w:ascii="Courier New" w:eastAsia="Times New Roman" w:hAnsi="Courier New" w:cs="Courier New"/>
            <w:sz w:val="20"/>
          </w:rPr>
          <w:t>dbh</w:t>
        </w:r>
        <w:proofErr w:type="spellEnd"/>
        <w:r w:rsidRPr="004A3100">
          <w:rPr>
            <w:rFonts w:ascii="Times New Roman" w:eastAsia="Times New Roman" w:hAnsi="Times New Roman" w:cs="Times New Roman"/>
            <w:sz w:val="24"/>
            <w:szCs w:val="24"/>
          </w:rPr>
          <w:t xml:space="preserve"> database handle object.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4" w:author="Unknown"/>
          <w:rFonts w:ascii="Courier New" w:eastAsia="Times New Roman" w:hAnsi="Courier New" w:cs="Courier New"/>
          <w:sz w:val="20"/>
          <w:szCs w:val="20"/>
        </w:rPr>
      </w:pPr>
      <w:ins w:id="355" w:author="Unknown">
        <w:r w:rsidRPr="004A3100">
          <w:rPr>
            <w:rFonts w:ascii="Courier New" w:eastAsia="Times New Roman" w:hAnsi="Courier New" w:cs="Courier New"/>
            <w:sz w:val="20"/>
            <w:szCs w:val="20"/>
          </w:rPr>
          <w:t>print join(" ", @$</w:t>
        </w:r>
        <w:proofErr w:type="spellStart"/>
        <w:r w:rsidRPr="004A3100">
          <w:rPr>
            <w:rFonts w:ascii="Courier New" w:eastAsia="Times New Roman" w:hAnsi="Courier New" w:cs="Courier New"/>
            <w:sz w:val="20"/>
            <w:szCs w:val="20"/>
          </w:rPr>
          <w:t>ary</w:t>
        </w:r>
        <w:proofErr w:type="spellEnd"/>
        <w:r w:rsidRPr="004A3100">
          <w:rPr>
            <w:rFonts w:ascii="Courier New" w:eastAsia="Times New Roman" w:hAnsi="Courier New" w:cs="Courier New"/>
            <w:sz w:val="20"/>
            <w:szCs w:val="20"/>
          </w:rPr>
          <w:t>), "\n";</w:t>
        </w:r>
      </w:ins>
    </w:p>
    <w:p w:rsidR="004A3100" w:rsidRPr="004A3100" w:rsidRDefault="004A3100" w:rsidP="004A3100">
      <w:pPr>
        <w:spacing w:before="100" w:beforeAutospacing="1" w:after="100" w:afterAutospacing="1" w:line="240" w:lineRule="auto"/>
        <w:rPr>
          <w:ins w:id="356" w:author="Unknown"/>
          <w:rFonts w:ascii="Times New Roman" w:eastAsia="Times New Roman" w:hAnsi="Times New Roman" w:cs="Times New Roman"/>
          <w:sz w:val="24"/>
          <w:szCs w:val="24"/>
        </w:rPr>
      </w:pPr>
      <w:ins w:id="357" w:author="Unknown">
        <w:r w:rsidRPr="004A3100">
          <w:rPr>
            <w:rFonts w:ascii="Times New Roman" w:eastAsia="Times New Roman" w:hAnsi="Times New Roman" w:cs="Times New Roman"/>
            <w:sz w:val="24"/>
            <w:szCs w:val="24"/>
          </w:rPr>
          <w:t xml:space="preserve">We print the row to the console. </w:t>
        </w:r>
      </w:ins>
    </w:p>
    <w:p w:rsidR="004A3100" w:rsidRPr="004A3100" w:rsidRDefault="004A3100" w:rsidP="004A3100">
      <w:pPr>
        <w:spacing w:before="100" w:beforeAutospacing="1" w:after="100" w:afterAutospacing="1" w:line="240" w:lineRule="auto"/>
        <w:rPr>
          <w:ins w:id="358" w:author="Unknown"/>
          <w:rFonts w:ascii="Times New Roman" w:eastAsia="Times New Roman" w:hAnsi="Times New Roman" w:cs="Times New Roman"/>
          <w:sz w:val="24"/>
          <w:szCs w:val="24"/>
        </w:rPr>
      </w:pPr>
      <w:ins w:id="359" w:author="Unknown">
        <w:r w:rsidRPr="004A3100">
          <w:rPr>
            <w:rFonts w:ascii="Times New Roman" w:eastAsia="Times New Roman" w:hAnsi="Times New Roman" w:cs="Times New Roman"/>
            <w:sz w:val="24"/>
            <w:szCs w:val="24"/>
          </w:rPr>
          <w:t xml:space="preserve">The following example shows the </w:t>
        </w:r>
        <w:proofErr w:type="spellStart"/>
        <w:r w:rsidRPr="004A3100">
          <w:rPr>
            <w:rFonts w:ascii="Courier New" w:eastAsia="Times New Roman" w:hAnsi="Courier New" w:cs="Courier New"/>
            <w:sz w:val="20"/>
          </w:rPr>
          <w:t>selectall_arrayref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sz w:val="20"/>
          <w:szCs w:val="20"/>
        </w:rPr>
      </w:pPr>
      <w:ins w:id="361" w:author="Unknown">
        <w:r w:rsidRPr="004A3100">
          <w:rPr>
            <w:rFonts w:ascii="Courier New" w:eastAsia="Times New Roman" w:hAnsi="Courier New" w:cs="Courier New"/>
            <w:sz w:val="20"/>
            <w:szCs w:val="20"/>
          </w:rPr>
          <w:lastRenderedPageBreak/>
          <w:t>#!/</w:t>
        </w:r>
        <w:proofErr w:type="spellStart"/>
        <w:r w:rsidRPr="004A3100">
          <w:rPr>
            <w:rFonts w:ascii="Courier New" w:eastAsia="Times New Roman" w:hAnsi="Courier New" w:cs="Courier New"/>
            <w:sz w:val="20"/>
            <w:szCs w:val="20"/>
          </w:rPr>
          <w:t>usr</w:t>
        </w:r>
        <w:proofErr w:type="spellEnd"/>
        <w:r w:rsidRPr="004A3100">
          <w:rPr>
            <w:rFonts w:ascii="Courier New" w:eastAsia="Times New Roman" w:hAnsi="Courier New" w:cs="Courier New"/>
            <w:sz w:val="20"/>
            <w:szCs w:val="20"/>
          </w:rPr>
          <w:t>/bin/</w:t>
        </w:r>
        <w:proofErr w:type="spellStart"/>
        <w:r w:rsidRPr="004A3100">
          <w:rPr>
            <w:rFonts w:ascii="Courier New" w:eastAsia="Times New Roman" w:hAnsi="Courier New" w:cs="Courier New"/>
            <w:sz w:val="20"/>
            <w:szCs w:val="20"/>
          </w:rPr>
          <w:t>perl</w:t>
        </w:r>
        <w:proofErr w:type="spellEnd"/>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3" w:author="Unknown"/>
          <w:rFonts w:ascii="Courier New" w:eastAsia="Times New Roman" w:hAnsi="Courier New" w:cs="Courier New"/>
          <w:sz w:val="20"/>
          <w:szCs w:val="20"/>
        </w:rPr>
      </w:pPr>
      <w:ins w:id="364" w:author="Unknown">
        <w:r w:rsidRPr="004A3100">
          <w:rPr>
            <w:rFonts w:ascii="Courier New" w:eastAsia="Times New Roman" w:hAnsi="Courier New" w:cs="Courier New"/>
            <w:sz w:val="20"/>
            <w:szCs w:val="20"/>
          </w:rPr>
          <w:t>use strict;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5" w:author="Unknown"/>
          <w:rFonts w:ascii="Courier New" w:eastAsia="Times New Roman" w:hAnsi="Courier New" w:cs="Courier New"/>
          <w:sz w:val="20"/>
          <w:szCs w:val="20"/>
        </w:rPr>
      </w:pPr>
      <w:ins w:id="366" w:author="Unknown">
        <w:r w:rsidRPr="004A3100">
          <w:rPr>
            <w:rFonts w:ascii="Courier New" w:eastAsia="Times New Roman" w:hAnsi="Courier New" w:cs="Courier New"/>
            <w:sz w:val="20"/>
            <w:szCs w:val="20"/>
          </w:rPr>
          <w:t>use DBI;</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sz w:val="20"/>
          <w:szCs w:val="20"/>
        </w:rPr>
      </w:pPr>
      <w:ins w:id="369"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 = DBI-&gt;connect(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Courier New" w:eastAsia="Times New Roman" w:hAnsi="Courier New" w:cs="Courier New"/>
          <w:sz w:val="20"/>
          <w:szCs w:val="20"/>
        </w:rPr>
      </w:pPr>
      <w:ins w:id="371" w:author="Unknown">
        <w:r w:rsidRPr="004A3100">
          <w:rPr>
            <w:rFonts w:ascii="Courier New" w:eastAsia="Times New Roman" w:hAnsi="Courier New" w:cs="Courier New"/>
            <w:sz w:val="20"/>
            <w:szCs w:val="20"/>
          </w:rPr>
          <w:t xml:space="preserve">    "</w:t>
        </w:r>
        <w:proofErr w:type="spellStart"/>
        <w:r w:rsidRPr="004A3100">
          <w:rPr>
            <w:rFonts w:ascii="Courier New" w:eastAsia="Times New Roman" w:hAnsi="Courier New" w:cs="Courier New"/>
            <w:sz w:val="20"/>
            <w:szCs w:val="20"/>
          </w:rPr>
          <w:t>dbi:mysql:dbname</w:t>
        </w:r>
        <w:proofErr w:type="spellEnd"/>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mydb</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 w:author="Unknown"/>
          <w:rFonts w:ascii="Courier New" w:eastAsia="Times New Roman" w:hAnsi="Courier New" w:cs="Courier New"/>
          <w:sz w:val="20"/>
          <w:szCs w:val="20"/>
        </w:rPr>
      </w:pPr>
      <w:ins w:id="373" w:author="Unknown">
        <w:r w:rsidRPr="004A3100">
          <w:rPr>
            <w:rFonts w:ascii="Courier New" w:eastAsia="Times New Roman" w:hAnsi="Courier New" w:cs="Courier New"/>
            <w:sz w:val="20"/>
            <w:szCs w:val="20"/>
          </w:rPr>
          <w:t xml:space="preserve">    "user12",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4" w:author="Unknown"/>
          <w:rFonts w:ascii="Courier New" w:eastAsia="Times New Roman" w:hAnsi="Courier New" w:cs="Courier New"/>
          <w:sz w:val="20"/>
          <w:szCs w:val="20"/>
        </w:rPr>
      </w:pPr>
      <w:ins w:id="375" w:author="Unknown">
        <w:r w:rsidRPr="004A3100">
          <w:rPr>
            <w:rFonts w:ascii="Courier New" w:eastAsia="Times New Roman" w:hAnsi="Courier New" w:cs="Courier New"/>
            <w:sz w:val="20"/>
            <w:szCs w:val="20"/>
          </w:rPr>
          <w:t xml:space="preserve">    "34klq*",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6" w:author="Unknown"/>
          <w:rFonts w:ascii="Courier New" w:eastAsia="Times New Roman" w:hAnsi="Courier New" w:cs="Courier New"/>
          <w:sz w:val="20"/>
          <w:szCs w:val="20"/>
        </w:rPr>
      </w:pPr>
      <w:ins w:id="377" w:author="Unknown">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RaiseError</w:t>
        </w:r>
        <w:proofErr w:type="spellEnd"/>
        <w:r w:rsidRPr="004A3100">
          <w:rPr>
            <w:rFonts w:ascii="Courier New" w:eastAsia="Times New Roman" w:hAnsi="Courier New" w:cs="Courier New"/>
            <w:sz w:val="20"/>
            <w:szCs w:val="20"/>
          </w:rPr>
          <w:t xml:space="preserve"> =&gt; 1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8" w:author="Unknown"/>
          <w:rFonts w:ascii="Courier New" w:eastAsia="Times New Roman" w:hAnsi="Courier New" w:cs="Courier New"/>
          <w:sz w:val="20"/>
          <w:szCs w:val="20"/>
        </w:rPr>
      </w:pPr>
      <w:ins w:id="379" w:author="Unknown">
        <w:r w:rsidRPr="004A3100">
          <w:rPr>
            <w:rFonts w:ascii="Courier New" w:eastAsia="Times New Roman" w:hAnsi="Courier New" w:cs="Courier New"/>
            <w:sz w:val="20"/>
            <w:szCs w:val="20"/>
          </w:rPr>
          <w:t>) or die $DBI::</w:t>
        </w:r>
        <w:proofErr w:type="spellStart"/>
        <w:r w:rsidRPr="004A3100">
          <w:rPr>
            <w:rFonts w:ascii="Courier New" w:eastAsia="Times New Roman" w:hAnsi="Courier New" w:cs="Courier New"/>
            <w:sz w:val="20"/>
            <w:szCs w:val="20"/>
          </w:rPr>
          <w:t>errstr</w:t>
        </w:r>
        <w:proofErr w:type="spellEnd"/>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1" w:author="Unknown"/>
          <w:rFonts w:ascii="Courier New" w:eastAsia="Times New Roman" w:hAnsi="Courier New" w:cs="Courier New"/>
          <w:sz w:val="20"/>
          <w:szCs w:val="20"/>
        </w:rPr>
      </w:pPr>
      <w:ins w:id="382" w:author="Unknown">
        <w:r w:rsidRPr="004A3100">
          <w:rPr>
            <w:rFonts w:ascii="Courier New" w:eastAsia="Times New Roman" w:hAnsi="Courier New" w:cs="Courier New"/>
            <w:sz w:val="20"/>
            <w:szCs w:val="20"/>
          </w:rPr>
          <w:t>my $all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selectall_arrayref</w:t>
        </w:r>
        <w:proofErr w:type="spellEnd"/>
        <w:r w:rsidRPr="004A3100">
          <w:rPr>
            <w:rFonts w:ascii="Courier New" w:eastAsia="Times New Roman" w:hAnsi="Courier New" w:cs="Courier New"/>
            <w:sz w:val="20"/>
            <w:szCs w:val="20"/>
          </w:rPr>
          <w:t>("SELECT * FROM Cars LIMIT 5");</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3"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4" w:author="Unknown"/>
          <w:rFonts w:ascii="Courier New" w:eastAsia="Times New Roman" w:hAnsi="Courier New" w:cs="Courier New"/>
          <w:sz w:val="20"/>
          <w:szCs w:val="20"/>
        </w:rPr>
      </w:pPr>
      <w:proofErr w:type="spellStart"/>
      <w:ins w:id="385" w:author="Unknown">
        <w:r w:rsidRPr="004A3100">
          <w:rPr>
            <w:rFonts w:ascii="Courier New" w:eastAsia="Times New Roman" w:hAnsi="Courier New" w:cs="Courier New"/>
            <w:sz w:val="20"/>
            <w:szCs w:val="20"/>
          </w:rPr>
          <w:t>foreach</w:t>
        </w:r>
        <w:proofErr w:type="spellEnd"/>
        <w:r w:rsidRPr="004A3100">
          <w:rPr>
            <w:rFonts w:ascii="Courier New" w:eastAsia="Times New Roman" w:hAnsi="Courier New" w:cs="Courier New"/>
            <w:sz w:val="20"/>
            <w:szCs w:val="20"/>
          </w:rPr>
          <w:t xml:space="preserve"> my $row (@$all)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6" w:author="Unknown"/>
          <w:rFonts w:ascii="Courier New" w:eastAsia="Times New Roman" w:hAnsi="Courier New" w:cs="Courier New"/>
          <w:sz w:val="20"/>
          <w:szCs w:val="20"/>
        </w:rPr>
      </w:pPr>
      <w:ins w:id="387" w:author="Unknown">
        <w:r w:rsidRPr="004A3100">
          <w:rPr>
            <w:rFonts w:ascii="Courier New" w:eastAsia="Times New Roman" w:hAnsi="Courier New" w:cs="Courier New"/>
            <w:sz w:val="20"/>
            <w:szCs w:val="20"/>
          </w:rPr>
          <w:t xml:space="preserve">    my ($id, $name, $price) = @$row;</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8" w:author="Unknown"/>
          <w:rFonts w:ascii="Courier New" w:eastAsia="Times New Roman" w:hAnsi="Courier New" w:cs="Courier New"/>
          <w:sz w:val="20"/>
          <w:szCs w:val="20"/>
        </w:rPr>
      </w:pPr>
      <w:ins w:id="389" w:author="Unknown">
        <w:r w:rsidRPr="004A3100">
          <w:rPr>
            <w:rFonts w:ascii="Courier New" w:eastAsia="Times New Roman" w:hAnsi="Courier New" w:cs="Courier New"/>
            <w:sz w:val="20"/>
            <w:szCs w:val="20"/>
          </w:rPr>
          <w:t xml:space="preserve">    print "$id $name $price\n";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0" w:author="Unknown"/>
          <w:rFonts w:ascii="Courier New" w:eastAsia="Times New Roman" w:hAnsi="Courier New" w:cs="Courier New"/>
          <w:sz w:val="20"/>
          <w:szCs w:val="20"/>
        </w:rPr>
      </w:pPr>
      <w:ins w:id="391" w:author="Unknown">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2"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3" w:author="Unknown"/>
          <w:rFonts w:ascii="Courier New" w:eastAsia="Times New Roman" w:hAnsi="Courier New" w:cs="Courier New"/>
          <w:sz w:val="20"/>
          <w:szCs w:val="20"/>
        </w:rPr>
      </w:pPr>
      <w:ins w:id="394"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-&gt;disconnect();</w:t>
        </w:r>
      </w:ins>
    </w:p>
    <w:p w:rsidR="004A3100" w:rsidRPr="004A3100" w:rsidRDefault="004A3100" w:rsidP="004A3100">
      <w:pPr>
        <w:spacing w:before="100" w:beforeAutospacing="1" w:after="100" w:afterAutospacing="1" w:line="240" w:lineRule="auto"/>
        <w:rPr>
          <w:ins w:id="395" w:author="Unknown"/>
          <w:rFonts w:ascii="Times New Roman" w:eastAsia="Times New Roman" w:hAnsi="Times New Roman" w:cs="Times New Roman"/>
          <w:sz w:val="24"/>
          <w:szCs w:val="24"/>
        </w:rPr>
      </w:pPr>
      <w:ins w:id="396" w:author="Unknown">
        <w:r w:rsidRPr="004A3100">
          <w:rPr>
            <w:rFonts w:ascii="Times New Roman" w:eastAsia="Times New Roman" w:hAnsi="Times New Roman" w:cs="Times New Roman"/>
            <w:sz w:val="24"/>
            <w:szCs w:val="24"/>
          </w:rPr>
          <w:t xml:space="preserve">We again retrieve 5 rows from the </w:t>
        </w:r>
        <w:r w:rsidRPr="004A3100">
          <w:rPr>
            <w:rFonts w:ascii="Courier New" w:eastAsia="Times New Roman" w:hAnsi="Courier New" w:cs="Courier New"/>
            <w:sz w:val="20"/>
          </w:rPr>
          <w:t>Cars</w:t>
        </w:r>
        <w:r w:rsidRPr="004A3100">
          <w:rPr>
            <w:rFonts w:ascii="Times New Roman" w:eastAsia="Times New Roman" w:hAnsi="Times New Roman" w:cs="Times New Roman"/>
            <w:sz w:val="24"/>
            <w:szCs w:val="24"/>
          </w:rPr>
          <w:t xml:space="preserve"> table.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7" w:author="Unknown"/>
          <w:rFonts w:ascii="Courier New" w:eastAsia="Times New Roman" w:hAnsi="Courier New" w:cs="Courier New"/>
          <w:sz w:val="20"/>
          <w:szCs w:val="20"/>
        </w:rPr>
      </w:pPr>
      <w:ins w:id="398" w:author="Unknown">
        <w:r w:rsidRPr="004A3100">
          <w:rPr>
            <w:rFonts w:ascii="Courier New" w:eastAsia="Times New Roman" w:hAnsi="Courier New" w:cs="Courier New"/>
            <w:sz w:val="20"/>
            <w:szCs w:val="20"/>
          </w:rPr>
          <w:t>my $all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selectall_arrayref</w:t>
        </w:r>
        <w:proofErr w:type="spellEnd"/>
        <w:r w:rsidRPr="004A3100">
          <w:rPr>
            <w:rFonts w:ascii="Courier New" w:eastAsia="Times New Roman" w:hAnsi="Courier New" w:cs="Courier New"/>
            <w:sz w:val="20"/>
            <w:szCs w:val="20"/>
          </w:rPr>
          <w:t>("SELECT * FROM Cars LIMIT 5");</w:t>
        </w:r>
      </w:ins>
    </w:p>
    <w:p w:rsidR="004A3100" w:rsidRPr="004A3100" w:rsidRDefault="004A3100" w:rsidP="004A3100">
      <w:pPr>
        <w:spacing w:before="100" w:beforeAutospacing="1" w:after="100" w:afterAutospacing="1" w:line="240" w:lineRule="auto"/>
        <w:rPr>
          <w:ins w:id="399" w:author="Unknown"/>
          <w:rFonts w:ascii="Times New Roman" w:eastAsia="Times New Roman" w:hAnsi="Times New Roman" w:cs="Times New Roman"/>
          <w:sz w:val="24"/>
          <w:szCs w:val="24"/>
        </w:rPr>
      </w:pPr>
      <w:ins w:id="400" w:author="Unknown">
        <w:r w:rsidRPr="004A3100">
          <w:rPr>
            <w:rFonts w:ascii="Times New Roman" w:eastAsia="Times New Roman" w:hAnsi="Times New Roman" w:cs="Times New Roman"/>
            <w:sz w:val="24"/>
            <w:szCs w:val="24"/>
          </w:rPr>
          <w:t xml:space="preserve">The </w:t>
        </w:r>
        <w:proofErr w:type="spellStart"/>
        <w:r w:rsidRPr="004A3100">
          <w:rPr>
            <w:rFonts w:ascii="Courier New" w:eastAsia="Times New Roman" w:hAnsi="Courier New" w:cs="Courier New"/>
            <w:sz w:val="20"/>
          </w:rPr>
          <w:t>selectall_arrayref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returns a reference to an array containing a reference to an array for each row of data fetched. The supplied SQL statement selects 5 rows from the </w:t>
        </w:r>
        <w:r w:rsidRPr="004A3100">
          <w:rPr>
            <w:rFonts w:ascii="Courier New" w:eastAsia="Times New Roman" w:hAnsi="Courier New" w:cs="Courier New"/>
            <w:sz w:val="20"/>
          </w:rPr>
          <w:t>Cars</w:t>
        </w:r>
        <w:r w:rsidRPr="004A3100">
          <w:rPr>
            <w:rFonts w:ascii="Times New Roman" w:eastAsia="Times New Roman" w:hAnsi="Times New Roman" w:cs="Times New Roman"/>
            <w:sz w:val="24"/>
            <w:szCs w:val="24"/>
          </w:rPr>
          <w:t xml:space="preserve"> table. Note that we did not call neither the </w:t>
        </w:r>
        <w:r w:rsidRPr="004A3100">
          <w:rPr>
            <w:rFonts w:ascii="Courier New" w:eastAsia="Times New Roman" w:hAnsi="Courier New" w:cs="Courier New"/>
            <w:sz w:val="20"/>
          </w:rPr>
          <w:t>prepare()</w:t>
        </w:r>
        <w:r w:rsidRPr="004A3100">
          <w:rPr>
            <w:rFonts w:ascii="Times New Roman" w:eastAsia="Times New Roman" w:hAnsi="Times New Roman" w:cs="Times New Roman"/>
            <w:sz w:val="24"/>
            <w:szCs w:val="24"/>
          </w:rPr>
          <w:t xml:space="preserve">, nor the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method. It is because the </w:t>
        </w:r>
        <w:proofErr w:type="spellStart"/>
        <w:r w:rsidRPr="004A3100">
          <w:rPr>
            <w:rFonts w:ascii="Courier New" w:eastAsia="Times New Roman" w:hAnsi="Courier New" w:cs="Courier New"/>
            <w:sz w:val="20"/>
          </w:rPr>
          <w:t>selectall_arrayref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combines </w:t>
        </w:r>
        <w:r w:rsidRPr="004A3100">
          <w:rPr>
            <w:rFonts w:ascii="Courier New" w:eastAsia="Times New Roman" w:hAnsi="Courier New" w:cs="Courier New"/>
            <w:sz w:val="20"/>
          </w:rPr>
          <w:t>prepare()</w:t>
        </w:r>
        <w:r w:rsidRPr="004A3100">
          <w:rPr>
            <w:rFonts w:ascii="Times New Roman" w:eastAsia="Times New Roman" w:hAnsi="Times New Roman" w:cs="Times New Roman"/>
            <w:sz w:val="24"/>
            <w:szCs w:val="24"/>
          </w:rPr>
          <w:t xml:space="preserv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and </w:t>
        </w:r>
        <w:proofErr w:type="spellStart"/>
        <w:r w:rsidRPr="004A3100">
          <w:rPr>
            <w:rFonts w:ascii="Courier New" w:eastAsia="Times New Roman" w:hAnsi="Courier New" w:cs="Courier New"/>
            <w:sz w:val="20"/>
          </w:rPr>
          <w:t>fetchall_arrayref</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into one single call.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1" w:author="Unknown"/>
          <w:rFonts w:ascii="Courier New" w:eastAsia="Times New Roman" w:hAnsi="Courier New" w:cs="Courier New"/>
          <w:sz w:val="20"/>
          <w:szCs w:val="20"/>
        </w:rPr>
      </w:pPr>
      <w:proofErr w:type="spellStart"/>
      <w:ins w:id="402" w:author="Unknown">
        <w:r w:rsidRPr="004A3100">
          <w:rPr>
            <w:rFonts w:ascii="Courier New" w:eastAsia="Times New Roman" w:hAnsi="Courier New" w:cs="Courier New"/>
            <w:sz w:val="20"/>
            <w:szCs w:val="20"/>
          </w:rPr>
          <w:t>foreach</w:t>
        </w:r>
        <w:proofErr w:type="spellEnd"/>
        <w:r w:rsidRPr="004A3100">
          <w:rPr>
            <w:rFonts w:ascii="Courier New" w:eastAsia="Times New Roman" w:hAnsi="Courier New" w:cs="Courier New"/>
            <w:sz w:val="20"/>
            <w:szCs w:val="20"/>
          </w:rPr>
          <w:t xml:space="preserve"> my $row (@$all)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3" w:author="Unknown"/>
          <w:rFonts w:ascii="Courier New" w:eastAsia="Times New Roman" w:hAnsi="Courier New" w:cs="Courier New"/>
          <w:sz w:val="20"/>
          <w:szCs w:val="20"/>
        </w:rPr>
      </w:pPr>
      <w:ins w:id="404" w:author="Unknown">
        <w:r w:rsidRPr="004A3100">
          <w:rPr>
            <w:rFonts w:ascii="Courier New" w:eastAsia="Times New Roman" w:hAnsi="Courier New" w:cs="Courier New"/>
            <w:sz w:val="20"/>
            <w:szCs w:val="20"/>
          </w:rPr>
          <w:t xml:space="preserve">    my ($id, $name, $price) = @$row;</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sz w:val="20"/>
          <w:szCs w:val="20"/>
        </w:rPr>
      </w:pPr>
      <w:ins w:id="406" w:author="Unknown">
        <w:r w:rsidRPr="004A3100">
          <w:rPr>
            <w:rFonts w:ascii="Courier New" w:eastAsia="Times New Roman" w:hAnsi="Courier New" w:cs="Courier New"/>
            <w:sz w:val="20"/>
            <w:szCs w:val="20"/>
          </w:rPr>
          <w:t xml:space="preserve">    print "$id $name $price\n";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sz w:val="20"/>
          <w:szCs w:val="20"/>
        </w:rPr>
      </w:pPr>
      <w:ins w:id="408" w:author="Unknown">
        <w:r w:rsidRPr="004A3100">
          <w:rPr>
            <w:rFonts w:ascii="Courier New" w:eastAsia="Times New Roman" w:hAnsi="Courier New" w:cs="Courier New"/>
            <w:sz w:val="20"/>
            <w:szCs w:val="20"/>
          </w:rPr>
          <w:t>}</w:t>
        </w:r>
      </w:ins>
    </w:p>
    <w:p w:rsidR="004A3100" w:rsidRPr="004A3100" w:rsidRDefault="004A3100" w:rsidP="004A3100">
      <w:pPr>
        <w:spacing w:before="100" w:beforeAutospacing="1" w:after="100" w:afterAutospacing="1" w:line="240" w:lineRule="auto"/>
        <w:rPr>
          <w:ins w:id="409" w:author="Unknown"/>
          <w:rFonts w:ascii="Times New Roman" w:eastAsia="Times New Roman" w:hAnsi="Times New Roman" w:cs="Times New Roman"/>
          <w:sz w:val="24"/>
          <w:szCs w:val="24"/>
        </w:rPr>
      </w:pPr>
      <w:ins w:id="410" w:author="Unknown">
        <w:r w:rsidRPr="004A3100">
          <w:rPr>
            <w:rFonts w:ascii="Times New Roman" w:eastAsia="Times New Roman" w:hAnsi="Times New Roman" w:cs="Times New Roman"/>
            <w:sz w:val="24"/>
            <w:szCs w:val="24"/>
          </w:rPr>
          <w:t xml:space="preserve">We go through the fetched array of arrays and print the data to the terminal.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sz w:val="20"/>
          <w:szCs w:val="20"/>
        </w:rPr>
      </w:pPr>
      <w:ins w:id="412" w:author="Unknown">
        <w:r w:rsidRPr="004A3100">
          <w:rPr>
            <w:rFonts w:ascii="Courier New" w:eastAsia="Times New Roman" w:hAnsi="Courier New" w:cs="Courier New"/>
            <w:sz w:val="20"/>
            <w:szCs w:val="20"/>
          </w:rPr>
          <w:t>$ ./selectall_arrayref.pl</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3" w:author="Unknown"/>
          <w:rFonts w:ascii="Courier New" w:eastAsia="Times New Roman" w:hAnsi="Courier New" w:cs="Courier New"/>
          <w:sz w:val="20"/>
          <w:szCs w:val="20"/>
        </w:rPr>
      </w:pPr>
      <w:ins w:id="414" w:author="Unknown">
        <w:r w:rsidRPr="004A3100">
          <w:rPr>
            <w:rFonts w:ascii="Courier New" w:eastAsia="Times New Roman" w:hAnsi="Courier New" w:cs="Courier New"/>
            <w:sz w:val="20"/>
            <w:szCs w:val="20"/>
          </w:rPr>
          <w:t>1 Audi 52642</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5" w:author="Unknown"/>
          <w:rFonts w:ascii="Courier New" w:eastAsia="Times New Roman" w:hAnsi="Courier New" w:cs="Courier New"/>
          <w:sz w:val="20"/>
          <w:szCs w:val="20"/>
        </w:rPr>
      </w:pPr>
      <w:ins w:id="416" w:author="Unknown">
        <w:r w:rsidRPr="004A3100">
          <w:rPr>
            <w:rFonts w:ascii="Courier New" w:eastAsia="Times New Roman" w:hAnsi="Courier New" w:cs="Courier New"/>
            <w:sz w:val="20"/>
            <w:szCs w:val="20"/>
          </w:rPr>
          <w:t>2 Mercedes 57127</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7" w:author="Unknown"/>
          <w:rFonts w:ascii="Courier New" w:eastAsia="Times New Roman" w:hAnsi="Courier New" w:cs="Courier New"/>
          <w:sz w:val="20"/>
          <w:szCs w:val="20"/>
        </w:rPr>
      </w:pPr>
      <w:ins w:id="418" w:author="Unknown">
        <w:r w:rsidRPr="004A3100">
          <w:rPr>
            <w:rFonts w:ascii="Courier New" w:eastAsia="Times New Roman" w:hAnsi="Courier New" w:cs="Courier New"/>
            <w:sz w:val="20"/>
            <w:szCs w:val="20"/>
          </w:rPr>
          <w:t>3 Skoda 9000</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9" w:author="Unknown"/>
          <w:rFonts w:ascii="Courier New" w:eastAsia="Times New Roman" w:hAnsi="Courier New" w:cs="Courier New"/>
          <w:sz w:val="20"/>
          <w:szCs w:val="20"/>
        </w:rPr>
      </w:pPr>
      <w:ins w:id="420" w:author="Unknown">
        <w:r w:rsidRPr="004A3100">
          <w:rPr>
            <w:rFonts w:ascii="Courier New" w:eastAsia="Times New Roman" w:hAnsi="Courier New" w:cs="Courier New"/>
            <w:sz w:val="20"/>
            <w:szCs w:val="20"/>
          </w:rPr>
          <w:t>4 Volvo 29000</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1" w:author="Unknown"/>
          <w:rFonts w:ascii="Courier New" w:eastAsia="Times New Roman" w:hAnsi="Courier New" w:cs="Courier New"/>
          <w:sz w:val="20"/>
          <w:szCs w:val="20"/>
        </w:rPr>
      </w:pPr>
      <w:ins w:id="422" w:author="Unknown">
        <w:r w:rsidRPr="004A3100">
          <w:rPr>
            <w:rFonts w:ascii="Courier New" w:eastAsia="Times New Roman" w:hAnsi="Courier New" w:cs="Courier New"/>
            <w:sz w:val="20"/>
            <w:szCs w:val="20"/>
          </w:rPr>
          <w:t>5 Bentley 350000</w:t>
        </w:r>
      </w:ins>
    </w:p>
    <w:p w:rsidR="004A3100" w:rsidRPr="004A3100" w:rsidRDefault="004A3100" w:rsidP="004A3100">
      <w:pPr>
        <w:spacing w:before="100" w:beforeAutospacing="1" w:after="100" w:afterAutospacing="1" w:line="240" w:lineRule="auto"/>
        <w:rPr>
          <w:ins w:id="423" w:author="Unknown"/>
          <w:rFonts w:ascii="Times New Roman" w:eastAsia="Times New Roman" w:hAnsi="Times New Roman" w:cs="Times New Roman"/>
          <w:sz w:val="24"/>
          <w:szCs w:val="24"/>
        </w:rPr>
      </w:pPr>
      <w:ins w:id="424" w:author="Unknown">
        <w:r w:rsidRPr="004A3100">
          <w:rPr>
            <w:rFonts w:ascii="Times New Roman" w:eastAsia="Times New Roman" w:hAnsi="Times New Roman" w:cs="Times New Roman"/>
            <w:sz w:val="24"/>
            <w:szCs w:val="24"/>
          </w:rPr>
          <w:t xml:space="preserve">This is the output of the example. </w:t>
        </w:r>
      </w:ins>
    </w:p>
    <w:p w:rsidR="004A3100" w:rsidRPr="004A3100" w:rsidRDefault="004A3100" w:rsidP="004A3100">
      <w:pPr>
        <w:spacing w:before="100" w:beforeAutospacing="1" w:after="100" w:afterAutospacing="1" w:line="240" w:lineRule="auto"/>
        <w:outlineLvl w:val="1"/>
        <w:rPr>
          <w:ins w:id="425" w:author="Unknown"/>
          <w:rFonts w:ascii="Times New Roman" w:eastAsia="Times New Roman" w:hAnsi="Times New Roman" w:cs="Times New Roman"/>
          <w:b/>
          <w:bCs/>
          <w:sz w:val="36"/>
          <w:szCs w:val="36"/>
        </w:rPr>
      </w:pPr>
      <w:ins w:id="426" w:author="Unknown">
        <w:r w:rsidRPr="004A3100">
          <w:rPr>
            <w:rFonts w:ascii="Times New Roman" w:eastAsia="Times New Roman" w:hAnsi="Times New Roman" w:cs="Times New Roman"/>
            <w:b/>
            <w:bCs/>
            <w:sz w:val="36"/>
            <w:szCs w:val="36"/>
          </w:rPr>
          <w:t>Parameterized queries</w:t>
        </w:r>
      </w:ins>
    </w:p>
    <w:p w:rsidR="004A3100" w:rsidRPr="004A3100" w:rsidRDefault="004A3100" w:rsidP="004A3100">
      <w:pPr>
        <w:spacing w:before="100" w:beforeAutospacing="1" w:after="100" w:afterAutospacing="1" w:line="240" w:lineRule="auto"/>
        <w:rPr>
          <w:ins w:id="427" w:author="Unknown"/>
          <w:rFonts w:ascii="Times New Roman" w:eastAsia="Times New Roman" w:hAnsi="Times New Roman" w:cs="Times New Roman"/>
          <w:sz w:val="24"/>
          <w:szCs w:val="24"/>
        </w:rPr>
      </w:pPr>
      <w:ins w:id="428" w:author="Unknown">
        <w:r w:rsidRPr="004A3100">
          <w:rPr>
            <w:rFonts w:ascii="Times New Roman" w:eastAsia="Times New Roman" w:hAnsi="Times New Roman" w:cs="Times New Roman"/>
            <w:sz w:val="24"/>
            <w:szCs w:val="24"/>
          </w:rPr>
          <w:lastRenderedPageBreak/>
          <w:t xml:space="preserve">Now we will concern ourselves with parameterized queries. When we use parameterized queries, we use placeholders instead of directly writing the values into the statements. Parameterized queries increase security and performance. </w:t>
        </w:r>
      </w:ins>
    </w:p>
    <w:p w:rsidR="004A3100" w:rsidRPr="004A3100" w:rsidRDefault="004A3100" w:rsidP="004A3100">
      <w:pPr>
        <w:spacing w:before="100" w:beforeAutospacing="1" w:after="100" w:afterAutospacing="1" w:line="240" w:lineRule="auto"/>
        <w:rPr>
          <w:ins w:id="429" w:author="Unknown"/>
          <w:rFonts w:ascii="Times New Roman" w:eastAsia="Times New Roman" w:hAnsi="Times New Roman" w:cs="Times New Roman"/>
          <w:sz w:val="24"/>
          <w:szCs w:val="24"/>
        </w:rPr>
      </w:pPr>
      <w:ins w:id="430" w:author="Unknown">
        <w:r w:rsidRPr="004A3100">
          <w:rPr>
            <w:rFonts w:ascii="Times New Roman" w:eastAsia="Times New Roman" w:hAnsi="Times New Roman" w:cs="Times New Roman"/>
            <w:sz w:val="24"/>
            <w:szCs w:val="24"/>
          </w:rPr>
          <w:t xml:space="preserve">A programmer must be always cautious when the program receives an input from the user. Instead of building a string from the user input, we bind the value later to the prepared statement.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1" w:author="Unknown"/>
          <w:rFonts w:ascii="Courier New" w:eastAsia="Times New Roman" w:hAnsi="Courier New" w:cs="Courier New"/>
          <w:sz w:val="20"/>
          <w:szCs w:val="20"/>
        </w:rPr>
      </w:pPr>
      <w:ins w:id="432"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usr</w:t>
        </w:r>
        <w:proofErr w:type="spellEnd"/>
        <w:r w:rsidRPr="004A3100">
          <w:rPr>
            <w:rFonts w:ascii="Courier New" w:eastAsia="Times New Roman" w:hAnsi="Courier New" w:cs="Courier New"/>
            <w:sz w:val="20"/>
            <w:szCs w:val="20"/>
          </w:rPr>
          <w:t>/bin/</w:t>
        </w:r>
        <w:proofErr w:type="spellStart"/>
        <w:r w:rsidRPr="004A3100">
          <w:rPr>
            <w:rFonts w:ascii="Courier New" w:eastAsia="Times New Roman" w:hAnsi="Courier New" w:cs="Courier New"/>
            <w:sz w:val="20"/>
            <w:szCs w:val="20"/>
          </w:rPr>
          <w:t>perl</w:t>
        </w:r>
        <w:proofErr w:type="spellEnd"/>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3"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urier New" w:eastAsia="Times New Roman" w:hAnsi="Courier New" w:cs="Courier New"/>
          <w:sz w:val="20"/>
          <w:szCs w:val="20"/>
        </w:rPr>
      </w:pPr>
      <w:ins w:id="435" w:author="Unknown">
        <w:r w:rsidRPr="004A3100">
          <w:rPr>
            <w:rFonts w:ascii="Courier New" w:eastAsia="Times New Roman" w:hAnsi="Courier New" w:cs="Courier New"/>
            <w:sz w:val="20"/>
            <w:szCs w:val="20"/>
          </w:rPr>
          <w:t>use strict;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sz w:val="20"/>
          <w:szCs w:val="20"/>
        </w:rPr>
      </w:pPr>
      <w:ins w:id="437" w:author="Unknown">
        <w:r w:rsidRPr="004A3100">
          <w:rPr>
            <w:rFonts w:ascii="Courier New" w:eastAsia="Times New Roman" w:hAnsi="Courier New" w:cs="Courier New"/>
            <w:sz w:val="20"/>
            <w:szCs w:val="20"/>
          </w:rPr>
          <w:t>use DBI;</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9" w:author="Unknown"/>
          <w:rFonts w:ascii="Courier New" w:eastAsia="Times New Roman" w:hAnsi="Courier New" w:cs="Courier New"/>
          <w:sz w:val="20"/>
          <w:szCs w:val="20"/>
        </w:rPr>
      </w:pPr>
      <w:ins w:id="440"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 = DBI-&gt;connect(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1" w:author="Unknown"/>
          <w:rFonts w:ascii="Courier New" w:eastAsia="Times New Roman" w:hAnsi="Courier New" w:cs="Courier New"/>
          <w:sz w:val="20"/>
          <w:szCs w:val="20"/>
        </w:rPr>
      </w:pPr>
      <w:ins w:id="442" w:author="Unknown">
        <w:r w:rsidRPr="004A3100">
          <w:rPr>
            <w:rFonts w:ascii="Courier New" w:eastAsia="Times New Roman" w:hAnsi="Courier New" w:cs="Courier New"/>
            <w:sz w:val="20"/>
            <w:szCs w:val="20"/>
          </w:rPr>
          <w:t xml:space="preserve">    "</w:t>
        </w:r>
        <w:proofErr w:type="spellStart"/>
        <w:r w:rsidRPr="004A3100">
          <w:rPr>
            <w:rFonts w:ascii="Courier New" w:eastAsia="Times New Roman" w:hAnsi="Courier New" w:cs="Courier New"/>
            <w:sz w:val="20"/>
            <w:szCs w:val="20"/>
          </w:rPr>
          <w:t>dbi:mysql:dbname</w:t>
        </w:r>
        <w:proofErr w:type="spellEnd"/>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mydb</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3" w:author="Unknown"/>
          <w:rFonts w:ascii="Courier New" w:eastAsia="Times New Roman" w:hAnsi="Courier New" w:cs="Courier New"/>
          <w:sz w:val="20"/>
          <w:szCs w:val="20"/>
        </w:rPr>
      </w:pPr>
      <w:ins w:id="444" w:author="Unknown">
        <w:r w:rsidRPr="004A3100">
          <w:rPr>
            <w:rFonts w:ascii="Courier New" w:eastAsia="Times New Roman" w:hAnsi="Courier New" w:cs="Courier New"/>
            <w:sz w:val="20"/>
            <w:szCs w:val="20"/>
          </w:rPr>
          <w:t xml:space="preserve">    "user12",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5" w:author="Unknown"/>
          <w:rFonts w:ascii="Courier New" w:eastAsia="Times New Roman" w:hAnsi="Courier New" w:cs="Courier New"/>
          <w:sz w:val="20"/>
          <w:szCs w:val="20"/>
        </w:rPr>
      </w:pPr>
      <w:ins w:id="446" w:author="Unknown">
        <w:r w:rsidRPr="004A3100">
          <w:rPr>
            <w:rFonts w:ascii="Courier New" w:eastAsia="Times New Roman" w:hAnsi="Courier New" w:cs="Courier New"/>
            <w:sz w:val="20"/>
            <w:szCs w:val="20"/>
          </w:rPr>
          <w:t xml:space="preserve">    "34klq*",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7" w:author="Unknown"/>
          <w:rFonts w:ascii="Courier New" w:eastAsia="Times New Roman" w:hAnsi="Courier New" w:cs="Courier New"/>
          <w:sz w:val="20"/>
          <w:szCs w:val="20"/>
        </w:rPr>
      </w:pPr>
      <w:ins w:id="448" w:author="Unknown">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RaiseError</w:t>
        </w:r>
        <w:proofErr w:type="spellEnd"/>
        <w:r w:rsidRPr="004A3100">
          <w:rPr>
            <w:rFonts w:ascii="Courier New" w:eastAsia="Times New Roman" w:hAnsi="Courier New" w:cs="Courier New"/>
            <w:sz w:val="20"/>
            <w:szCs w:val="20"/>
          </w:rPr>
          <w:t xml:space="preserve"> =&gt; 1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9" w:author="Unknown"/>
          <w:rFonts w:ascii="Courier New" w:eastAsia="Times New Roman" w:hAnsi="Courier New" w:cs="Courier New"/>
          <w:sz w:val="20"/>
          <w:szCs w:val="20"/>
        </w:rPr>
      </w:pPr>
      <w:ins w:id="450" w:author="Unknown">
        <w:r w:rsidRPr="004A3100">
          <w:rPr>
            <w:rFonts w:ascii="Courier New" w:eastAsia="Times New Roman" w:hAnsi="Courier New" w:cs="Courier New"/>
            <w:sz w:val="20"/>
            <w:szCs w:val="20"/>
          </w:rPr>
          <w:t>) or die $DBI::</w:t>
        </w:r>
        <w:proofErr w:type="spellStart"/>
        <w:r w:rsidRPr="004A3100">
          <w:rPr>
            <w:rFonts w:ascii="Courier New" w:eastAsia="Times New Roman" w:hAnsi="Courier New" w:cs="Courier New"/>
            <w:sz w:val="20"/>
            <w:szCs w:val="20"/>
          </w:rPr>
          <w:t>errstr</w:t>
        </w:r>
        <w:proofErr w:type="spellEnd"/>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1"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sz w:val="20"/>
          <w:szCs w:val="20"/>
        </w:rPr>
      </w:pPr>
      <w:ins w:id="453" w:author="Unknown">
        <w:r w:rsidRPr="004A3100">
          <w:rPr>
            <w:rFonts w:ascii="Courier New" w:eastAsia="Times New Roman" w:hAnsi="Courier New" w:cs="Courier New"/>
            <w:sz w:val="20"/>
            <w:szCs w:val="20"/>
          </w:rPr>
          <w:t>my $id = 3;</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4" w:author="Unknown"/>
          <w:rFonts w:ascii="Courier New" w:eastAsia="Times New Roman" w:hAnsi="Courier New" w:cs="Courier New"/>
          <w:sz w:val="20"/>
          <w:szCs w:val="20"/>
        </w:rPr>
      </w:pPr>
      <w:ins w:id="455"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-&gt;prepare( "SELECT * FROM Cars WHERE Id = ?"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Courier New" w:eastAsia="Times New Roman" w:hAnsi="Courier New" w:cs="Courier New"/>
          <w:sz w:val="20"/>
          <w:szCs w:val="20"/>
        </w:rPr>
      </w:pPr>
      <w:ins w:id="457"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-&gt;execute($id);</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9" w:author="Unknown"/>
          <w:rFonts w:ascii="Courier New" w:eastAsia="Times New Roman" w:hAnsi="Courier New" w:cs="Courier New"/>
          <w:sz w:val="20"/>
          <w:szCs w:val="20"/>
        </w:rPr>
      </w:pPr>
      <w:ins w:id="460" w:author="Unknown">
        <w:r w:rsidRPr="004A3100">
          <w:rPr>
            <w:rFonts w:ascii="Courier New" w:eastAsia="Times New Roman" w:hAnsi="Courier New" w:cs="Courier New"/>
            <w:sz w:val="20"/>
            <w:szCs w:val="20"/>
          </w:rPr>
          <w:t>my $ret =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-&gt;fetch();</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Unknown"/>
          <w:rFonts w:ascii="Courier New" w:eastAsia="Times New Roman" w:hAnsi="Courier New" w:cs="Courier New"/>
          <w:sz w:val="20"/>
          <w:szCs w:val="20"/>
        </w:rPr>
      </w:pPr>
      <w:proofErr w:type="spellStart"/>
      <w:ins w:id="463" w:author="Unknown">
        <w:r w:rsidRPr="004A3100">
          <w:rPr>
            <w:rFonts w:ascii="Courier New" w:eastAsia="Times New Roman" w:hAnsi="Courier New" w:cs="Courier New"/>
            <w:sz w:val="20"/>
            <w:szCs w:val="20"/>
          </w:rPr>
          <w:t>foreach</w:t>
        </w:r>
        <w:proofErr w:type="spellEnd"/>
        <w:r w:rsidRPr="004A3100">
          <w:rPr>
            <w:rFonts w:ascii="Courier New" w:eastAsia="Times New Roman" w:hAnsi="Courier New" w:cs="Courier New"/>
            <w:sz w:val="20"/>
            <w:szCs w:val="20"/>
          </w:rPr>
          <w:t xml:space="preserve"> my $row (@$ret)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Courier New" w:eastAsia="Times New Roman" w:hAnsi="Courier New" w:cs="Courier New"/>
          <w:sz w:val="20"/>
          <w:szCs w:val="20"/>
        </w:rPr>
      </w:pPr>
      <w:ins w:id="465" w:author="Unknown">
        <w:r w:rsidRPr="004A3100">
          <w:rPr>
            <w:rFonts w:ascii="Courier New" w:eastAsia="Times New Roman" w:hAnsi="Courier New" w:cs="Courier New"/>
            <w:sz w:val="20"/>
            <w:szCs w:val="20"/>
          </w:rPr>
          <w:t xml:space="preserve">    print "$row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sz w:val="20"/>
          <w:szCs w:val="20"/>
        </w:rPr>
      </w:pPr>
      <w:ins w:id="467" w:author="Unknown">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9" w:author="Unknown"/>
          <w:rFonts w:ascii="Courier New" w:eastAsia="Times New Roman" w:hAnsi="Courier New" w:cs="Courier New"/>
          <w:sz w:val="20"/>
          <w:szCs w:val="20"/>
        </w:rPr>
      </w:pPr>
      <w:ins w:id="470" w:author="Unknown">
        <w:r w:rsidRPr="004A3100">
          <w:rPr>
            <w:rFonts w:ascii="Courier New" w:eastAsia="Times New Roman" w:hAnsi="Courier New" w:cs="Courier New"/>
            <w:sz w:val="20"/>
            <w:szCs w:val="20"/>
          </w:rPr>
          <w:t>print "\n";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1"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sz w:val="20"/>
          <w:szCs w:val="20"/>
        </w:rPr>
      </w:pPr>
      <w:ins w:id="473"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-&gt;finish();</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Courier New" w:eastAsia="Times New Roman" w:hAnsi="Courier New" w:cs="Courier New"/>
          <w:sz w:val="20"/>
          <w:szCs w:val="20"/>
        </w:rPr>
      </w:pPr>
      <w:ins w:id="475"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-&gt;disconnect();</w:t>
        </w:r>
      </w:ins>
    </w:p>
    <w:p w:rsidR="004A3100" w:rsidRPr="004A3100" w:rsidRDefault="004A3100" w:rsidP="004A3100">
      <w:pPr>
        <w:spacing w:before="100" w:beforeAutospacing="1" w:after="100" w:afterAutospacing="1" w:line="240" w:lineRule="auto"/>
        <w:rPr>
          <w:ins w:id="476" w:author="Unknown"/>
          <w:rFonts w:ascii="Times New Roman" w:eastAsia="Times New Roman" w:hAnsi="Times New Roman" w:cs="Times New Roman"/>
          <w:sz w:val="24"/>
          <w:szCs w:val="24"/>
        </w:rPr>
      </w:pPr>
      <w:ins w:id="477" w:author="Unknown">
        <w:r w:rsidRPr="004A3100">
          <w:rPr>
            <w:rFonts w:ascii="Times New Roman" w:eastAsia="Times New Roman" w:hAnsi="Times New Roman" w:cs="Times New Roman"/>
            <w:sz w:val="24"/>
            <w:szCs w:val="24"/>
          </w:rPr>
          <w:t xml:space="preserve">In the code example, we select a specific row from the table. The SQL statement has one placeholder, which is filled later in the code.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8" w:author="Unknown"/>
          <w:rFonts w:ascii="Courier New" w:eastAsia="Times New Roman" w:hAnsi="Courier New" w:cs="Courier New"/>
          <w:sz w:val="20"/>
          <w:szCs w:val="20"/>
        </w:rPr>
      </w:pPr>
      <w:ins w:id="479" w:author="Unknown">
        <w:r w:rsidRPr="004A3100">
          <w:rPr>
            <w:rFonts w:ascii="Courier New" w:eastAsia="Times New Roman" w:hAnsi="Courier New" w:cs="Courier New"/>
            <w:sz w:val="20"/>
            <w:szCs w:val="20"/>
          </w:rPr>
          <w:t>my $id = 3;</w:t>
        </w:r>
      </w:ins>
    </w:p>
    <w:p w:rsidR="004A3100" w:rsidRPr="004A3100" w:rsidRDefault="004A3100" w:rsidP="004A3100">
      <w:pPr>
        <w:spacing w:before="100" w:beforeAutospacing="1" w:after="100" w:afterAutospacing="1" w:line="240" w:lineRule="auto"/>
        <w:rPr>
          <w:ins w:id="480" w:author="Unknown"/>
          <w:rFonts w:ascii="Times New Roman" w:eastAsia="Times New Roman" w:hAnsi="Times New Roman" w:cs="Times New Roman"/>
          <w:sz w:val="24"/>
          <w:szCs w:val="24"/>
        </w:rPr>
      </w:pPr>
      <w:ins w:id="481" w:author="Unknown">
        <w:r w:rsidRPr="004A3100">
          <w:rPr>
            <w:rFonts w:ascii="Times New Roman" w:eastAsia="Times New Roman" w:hAnsi="Times New Roman" w:cs="Times New Roman"/>
            <w:sz w:val="24"/>
            <w:szCs w:val="24"/>
          </w:rPr>
          <w:t xml:space="preserve">This could be an input from the user.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2" w:author="Unknown"/>
          <w:rFonts w:ascii="Courier New" w:eastAsia="Times New Roman" w:hAnsi="Courier New" w:cs="Courier New"/>
          <w:sz w:val="20"/>
          <w:szCs w:val="20"/>
        </w:rPr>
      </w:pPr>
      <w:ins w:id="483"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-&gt;prepare( "SELECT * FROM Cars WHERE Id = ?" ); </w:t>
        </w:r>
      </w:ins>
    </w:p>
    <w:p w:rsidR="004A3100" w:rsidRPr="004A3100" w:rsidRDefault="004A3100" w:rsidP="004A3100">
      <w:pPr>
        <w:spacing w:before="100" w:beforeAutospacing="1" w:after="100" w:afterAutospacing="1" w:line="240" w:lineRule="auto"/>
        <w:rPr>
          <w:ins w:id="484" w:author="Unknown"/>
          <w:rFonts w:ascii="Times New Roman" w:eastAsia="Times New Roman" w:hAnsi="Times New Roman" w:cs="Times New Roman"/>
          <w:sz w:val="24"/>
          <w:szCs w:val="24"/>
        </w:rPr>
      </w:pPr>
      <w:ins w:id="485" w:author="Unknown">
        <w:r w:rsidRPr="004A3100">
          <w:rPr>
            <w:rFonts w:ascii="Times New Roman" w:eastAsia="Times New Roman" w:hAnsi="Times New Roman" w:cs="Times New Roman"/>
            <w:sz w:val="24"/>
            <w:szCs w:val="24"/>
          </w:rPr>
          <w:t xml:space="preserve">The question mark </w:t>
        </w:r>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is a placeholder for a value. The value is added later.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6" w:author="Unknown"/>
          <w:rFonts w:ascii="Courier New" w:eastAsia="Times New Roman" w:hAnsi="Courier New" w:cs="Courier New"/>
          <w:sz w:val="20"/>
          <w:szCs w:val="20"/>
        </w:rPr>
      </w:pPr>
      <w:ins w:id="487"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sth</w:t>
        </w:r>
        <w:proofErr w:type="spellEnd"/>
        <w:r w:rsidRPr="004A3100">
          <w:rPr>
            <w:rFonts w:ascii="Courier New" w:eastAsia="Times New Roman" w:hAnsi="Courier New" w:cs="Courier New"/>
            <w:sz w:val="20"/>
            <w:szCs w:val="20"/>
          </w:rPr>
          <w:t>-&gt;execute($id);</w:t>
        </w:r>
      </w:ins>
    </w:p>
    <w:p w:rsidR="004A3100" w:rsidRPr="004A3100" w:rsidRDefault="004A3100" w:rsidP="004A3100">
      <w:pPr>
        <w:spacing w:before="100" w:beforeAutospacing="1" w:after="100" w:afterAutospacing="1" w:line="240" w:lineRule="auto"/>
        <w:rPr>
          <w:ins w:id="488" w:author="Unknown"/>
          <w:rFonts w:ascii="Times New Roman" w:eastAsia="Times New Roman" w:hAnsi="Times New Roman" w:cs="Times New Roman"/>
          <w:sz w:val="24"/>
          <w:szCs w:val="24"/>
        </w:rPr>
      </w:pPr>
      <w:ins w:id="489" w:author="Unknown">
        <w:r w:rsidRPr="004A3100">
          <w:rPr>
            <w:rFonts w:ascii="Times New Roman" w:eastAsia="Times New Roman" w:hAnsi="Times New Roman" w:cs="Times New Roman"/>
            <w:sz w:val="24"/>
            <w:szCs w:val="24"/>
          </w:rPr>
          <w:t xml:space="preserve">The </w:t>
        </w:r>
        <w:r w:rsidRPr="004A3100">
          <w:rPr>
            <w:rFonts w:ascii="Courier New" w:eastAsia="Times New Roman" w:hAnsi="Courier New" w:cs="Courier New"/>
            <w:sz w:val="20"/>
          </w:rPr>
          <w:t>execute()</w:t>
        </w:r>
        <w:r w:rsidRPr="004A3100">
          <w:rPr>
            <w:rFonts w:ascii="Times New Roman" w:eastAsia="Times New Roman" w:hAnsi="Times New Roman" w:cs="Times New Roman"/>
            <w:sz w:val="24"/>
            <w:szCs w:val="24"/>
          </w:rPr>
          <w:t xml:space="preserve"> statement takes one parameter, which is bound to the placeholder.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0" w:author="Unknown"/>
          <w:rFonts w:ascii="Courier New" w:eastAsia="Times New Roman" w:hAnsi="Courier New" w:cs="Courier New"/>
          <w:sz w:val="20"/>
          <w:szCs w:val="20"/>
        </w:rPr>
      </w:pPr>
      <w:ins w:id="491" w:author="Unknown">
        <w:r w:rsidRPr="004A3100">
          <w:rPr>
            <w:rFonts w:ascii="Courier New" w:eastAsia="Times New Roman" w:hAnsi="Courier New" w:cs="Courier New"/>
            <w:sz w:val="20"/>
            <w:szCs w:val="20"/>
          </w:rPr>
          <w:t>$ ./parameterized.pl</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 w:author="Unknown"/>
          <w:rFonts w:ascii="Courier New" w:eastAsia="Times New Roman" w:hAnsi="Courier New" w:cs="Courier New"/>
          <w:sz w:val="20"/>
          <w:szCs w:val="20"/>
        </w:rPr>
      </w:pPr>
      <w:ins w:id="493" w:author="Unknown">
        <w:r w:rsidRPr="004A3100">
          <w:rPr>
            <w:rFonts w:ascii="Courier New" w:eastAsia="Times New Roman" w:hAnsi="Courier New" w:cs="Courier New"/>
            <w:sz w:val="20"/>
            <w:szCs w:val="20"/>
          </w:rPr>
          <w:t>3 Skoda 9000</w:t>
        </w:r>
      </w:ins>
    </w:p>
    <w:p w:rsidR="004A3100" w:rsidRPr="004A3100" w:rsidRDefault="004A3100" w:rsidP="004A3100">
      <w:pPr>
        <w:spacing w:before="100" w:beforeAutospacing="1" w:after="100" w:afterAutospacing="1" w:line="240" w:lineRule="auto"/>
        <w:rPr>
          <w:ins w:id="494" w:author="Unknown"/>
          <w:rFonts w:ascii="Times New Roman" w:eastAsia="Times New Roman" w:hAnsi="Times New Roman" w:cs="Times New Roman"/>
          <w:sz w:val="24"/>
          <w:szCs w:val="24"/>
        </w:rPr>
      </w:pPr>
      <w:ins w:id="495" w:author="Unknown">
        <w:r w:rsidRPr="004A3100">
          <w:rPr>
            <w:rFonts w:ascii="Times New Roman" w:eastAsia="Times New Roman" w:hAnsi="Times New Roman" w:cs="Times New Roman"/>
            <w:sz w:val="24"/>
            <w:szCs w:val="24"/>
          </w:rPr>
          <w:lastRenderedPageBreak/>
          <w:t xml:space="preserve">We have retrieved one row from the </w:t>
        </w:r>
        <w:r w:rsidRPr="004A3100">
          <w:rPr>
            <w:rFonts w:ascii="Courier New" w:eastAsia="Times New Roman" w:hAnsi="Courier New" w:cs="Courier New"/>
            <w:sz w:val="20"/>
          </w:rPr>
          <w:t>Cars</w:t>
        </w:r>
        <w:r w:rsidRPr="004A3100">
          <w:rPr>
            <w:rFonts w:ascii="Times New Roman" w:eastAsia="Times New Roman" w:hAnsi="Times New Roman" w:cs="Times New Roman"/>
            <w:sz w:val="24"/>
            <w:szCs w:val="24"/>
          </w:rPr>
          <w:t xml:space="preserve"> table using a parameterized query. </w:t>
        </w:r>
      </w:ins>
    </w:p>
    <w:p w:rsidR="004A3100" w:rsidRPr="004A3100" w:rsidRDefault="004A3100" w:rsidP="004A3100">
      <w:pPr>
        <w:spacing w:before="100" w:beforeAutospacing="1" w:after="100" w:afterAutospacing="1" w:line="240" w:lineRule="auto"/>
        <w:rPr>
          <w:ins w:id="496" w:author="Unknown"/>
          <w:rFonts w:ascii="Times New Roman" w:eastAsia="Times New Roman" w:hAnsi="Times New Roman" w:cs="Times New Roman"/>
          <w:sz w:val="24"/>
          <w:szCs w:val="24"/>
        </w:rPr>
      </w:pPr>
      <w:ins w:id="497" w:author="Unknown">
        <w:r w:rsidRPr="004A3100">
          <w:rPr>
            <w:rFonts w:ascii="Times New Roman" w:eastAsia="Times New Roman" w:hAnsi="Times New Roman" w:cs="Times New Roman"/>
            <w:sz w:val="24"/>
            <w:szCs w:val="24"/>
          </w:rPr>
          <w:t xml:space="preserve">In the second example, we will use a parameterized query using one of the convenience select methods.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sz w:val="20"/>
          <w:szCs w:val="20"/>
        </w:rPr>
      </w:pPr>
      <w:ins w:id="499"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usr</w:t>
        </w:r>
        <w:proofErr w:type="spellEnd"/>
        <w:r w:rsidRPr="004A3100">
          <w:rPr>
            <w:rFonts w:ascii="Courier New" w:eastAsia="Times New Roman" w:hAnsi="Courier New" w:cs="Courier New"/>
            <w:sz w:val="20"/>
            <w:szCs w:val="20"/>
          </w:rPr>
          <w:t>/bin/</w:t>
        </w:r>
        <w:proofErr w:type="spellStart"/>
        <w:r w:rsidRPr="004A3100">
          <w:rPr>
            <w:rFonts w:ascii="Courier New" w:eastAsia="Times New Roman" w:hAnsi="Courier New" w:cs="Courier New"/>
            <w:sz w:val="20"/>
            <w:szCs w:val="20"/>
          </w:rPr>
          <w:t>perl</w:t>
        </w:r>
        <w:proofErr w:type="spellEnd"/>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1" w:author="Unknown"/>
          <w:rFonts w:ascii="Courier New" w:eastAsia="Times New Roman" w:hAnsi="Courier New" w:cs="Courier New"/>
          <w:sz w:val="20"/>
          <w:szCs w:val="20"/>
        </w:rPr>
      </w:pPr>
      <w:ins w:id="502" w:author="Unknown">
        <w:r w:rsidRPr="004A3100">
          <w:rPr>
            <w:rFonts w:ascii="Courier New" w:eastAsia="Times New Roman" w:hAnsi="Courier New" w:cs="Courier New"/>
            <w:sz w:val="20"/>
            <w:szCs w:val="20"/>
          </w:rPr>
          <w:t>use strict;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3" w:author="Unknown"/>
          <w:rFonts w:ascii="Courier New" w:eastAsia="Times New Roman" w:hAnsi="Courier New" w:cs="Courier New"/>
          <w:sz w:val="20"/>
          <w:szCs w:val="20"/>
        </w:rPr>
      </w:pPr>
      <w:ins w:id="504" w:author="Unknown">
        <w:r w:rsidRPr="004A3100">
          <w:rPr>
            <w:rFonts w:ascii="Courier New" w:eastAsia="Times New Roman" w:hAnsi="Courier New" w:cs="Courier New"/>
            <w:sz w:val="20"/>
            <w:szCs w:val="20"/>
          </w:rPr>
          <w:t>use DBI;</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5"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6" w:author="Unknown"/>
          <w:rFonts w:ascii="Courier New" w:eastAsia="Times New Roman" w:hAnsi="Courier New" w:cs="Courier New"/>
          <w:sz w:val="20"/>
          <w:szCs w:val="20"/>
        </w:rPr>
      </w:pPr>
      <w:ins w:id="507"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 xml:space="preserve"> = DBI-&gt;connect(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Courier New" w:eastAsia="Times New Roman" w:hAnsi="Courier New" w:cs="Courier New"/>
          <w:sz w:val="20"/>
          <w:szCs w:val="20"/>
        </w:rPr>
      </w:pPr>
      <w:ins w:id="509" w:author="Unknown">
        <w:r w:rsidRPr="004A3100">
          <w:rPr>
            <w:rFonts w:ascii="Courier New" w:eastAsia="Times New Roman" w:hAnsi="Courier New" w:cs="Courier New"/>
            <w:sz w:val="20"/>
            <w:szCs w:val="20"/>
          </w:rPr>
          <w:t xml:space="preserve">    "</w:t>
        </w:r>
        <w:proofErr w:type="spellStart"/>
        <w:r w:rsidRPr="004A3100">
          <w:rPr>
            <w:rFonts w:ascii="Courier New" w:eastAsia="Times New Roman" w:hAnsi="Courier New" w:cs="Courier New"/>
            <w:sz w:val="20"/>
            <w:szCs w:val="20"/>
          </w:rPr>
          <w:t>dbi:mysql:dbname</w:t>
        </w:r>
        <w:proofErr w:type="spellEnd"/>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mydb</w:t>
        </w:r>
        <w:proofErr w:type="spellEnd"/>
        <w:r w:rsidRPr="004A3100">
          <w:rPr>
            <w:rFonts w:ascii="Courier New" w:eastAsia="Times New Roman" w:hAnsi="Courier New" w:cs="Courier New"/>
            <w:sz w:val="20"/>
            <w:szCs w:val="20"/>
          </w:rPr>
          <w:t xml:space="preserve">",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 w:author="Unknown"/>
          <w:rFonts w:ascii="Courier New" w:eastAsia="Times New Roman" w:hAnsi="Courier New" w:cs="Courier New"/>
          <w:sz w:val="20"/>
          <w:szCs w:val="20"/>
        </w:rPr>
      </w:pPr>
      <w:ins w:id="511" w:author="Unknown">
        <w:r w:rsidRPr="004A3100">
          <w:rPr>
            <w:rFonts w:ascii="Courier New" w:eastAsia="Times New Roman" w:hAnsi="Courier New" w:cs="Courier New"/>
            <w:sz w:val="20"/>
            <w:szCs w:val="20"/>
          </w:rPr>
          <w:t xml:space="preserve">    "user12",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2" w:author="Unknown"/>
          <w:rFonts w:ascii="Courier New" w:eastAsia="Times New Roman" w:hAnsi="Courier New" w:cs="Courier New"/>
          <w:sz w:val="20"/>
          <w:szCs w:val="20"/>
        </w:rPr>
      </w:pPr>
      <w:ins w:id="513" w:author="Unknown">
        <w:r w:rsidRPr="004A3100">
          <w:rPr>
            <w:rFonts w:ascii="Courier New" w:eastAsia="Times New Roman" w:hAnsi="Courier New" w:cs="Courier New"/>
            <w:sz w:val="20"/>
            <w:szCs w:val="20"/>
          </w:rPr>
          <w:t xml:space="preserve">    "34klq*",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4" w:author="Unknown"/>
          <w:rFonts w:ascii="Courier New" w:eastAsia="Times New Roman" w:hAnsi="Courier New" w:cs="Courier New"/>
          <w:sz w:val="20"/>
          <w:szCs w:val="20"/>
        </w:rPr>
      </w:pPr>
      <w:ins w:id="515" w:author="Unknown">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RaiseError</w:t>
        </w:r>
        <w:proofErr w:type="spellEnd"/>
        <w:r w:rsidRPr="004A3100">
          <w:rPr>
            <w:rFonts w:ascii="Courier New" w:eastAsia="Times New Roman" w:hAnsi="Courier New" w:cs="Courier New"/>
            <w:sz w:val="20"/>
            <w:szCs w:val="20"/>
          </w:rPr>
          <w:t xml:space="preserve"> =&gt; 1 },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6" w:author="Unknown"/>
          <w:rFonts w:ascii="Courier New" w:eastAsia="Times New Roman" w:hAnsi="Courier New" w:cs="Courier New"/>
          <w:sz w:val="20"/>
          <w:szCs w:val="20"/>
        </w:rPr>
      </w:pPr>
      <w:ins w:id="517" w:author="Unknown">
        <w:r w:rsidRPr="004A3100">
          <w:rPr>
            <w:rFonts w:ascii="Courier New" w:eastAsia="Times New Roman" w:hAnsi="Courier New" w:cs="Courier New"/>
            <w:sz w:val="20"/>
            <w:szCs w:val="20"/>
          </w:rPr>
          <w:t>) or die $DBI::</w:t>
        </w:r>
        <w:proofErr w:type="spellStart"/>
        <w:r w:rsidRPr="004A3100">
          <w:rPr>
            <w:rFonts w:ascii="Courier New" w:eastAsia="Times New Roman" w:hAnsi="Courier New" w:cs="Courier New"/>
            <w:sz w:val="20"/>
            <w:szCs w:val="20"/>
          </w:rPr>
          <w:t>errstr</w:t>
        </w:r>
        <w:proofErr w:type="spellEnd"/>
        <w:r w:rsidRPr="004A3100">
          <w:rPr>
            <w:rFonts w:ascii="Courier New" w:eastAsia="Times New Roman" w:hAnsi="Courier New" w:cs="Courier New"/>
            <w:sz w:val="20"/>
            <w:szCs w:val="20"/>
          </w:rPr>
          <w:t>;</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8"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9" w:author="Unknown"/>
          <w:rFonts w:ascii="Courier New" w:eastAsia="Times New Roman" w:hAnsi="Courier New" w:cs="Courier New"/>
          <w:sz w:val="20"/>
          <w:szCs w:val="20"/>
        </w:rPr>
      </w:pPr>
      <w:ins w:id="520" w:author="Unknown">
        <w:r w:rsidRPr="004A3100">
          <w:rPr>
            <w:rFonts w:ascii="Courier New" w:eastAsia="Times New Roman" w:hAnsi="Courier New" w:cs="Courier New"/>
            <w:sz w:val="20"/>
            <w:szCs w:val="20"/>
          </w:rPr>
          <w:t>my $id = 2;</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1"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Courier New" w:eastAsia="Times New Roman" w:hAnsi="Courier New" w:cs="Courier New"/>
          <w:sz w:val="20"/>
          <w:szCs w:val="20"/>
        </w:rPr>
      </w:pPr>
      <w:ins w:id="523"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ary</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selectrow_array</w:t>
        </w:r>
        <w:proofErr w:type="spellEnd"/>
        <w:r w:rsidRPr="004A3100">
          <w:rPr>
            <w:rFonts w:ascii="Courier New" w:eastAsia="Times New Roman" w:hAnsi="Courier New" w:cs="Courier New"/>
            <w:sz w:val="20"/>
            <w:szCs w:val="20"/>
          </w:rPr>
          <w:t xml:space="preserve">("SELECT * FROM Cars WHERE Id = ?", </w:t>
        </w:r>
        <w:proofErr w:type="spellStart"/>
        <w:r w:rsidRPr="004A3100">
          <w:rPr>
            <w:rFonts w:ascii="Courier New" w:eastAsia="Times New Roman" w:hAnsi="Courier New" w:cs="Courier New"/>
            <w:sz w:val="20"/>
            <w:szCs w:val="20"/>
          </w:rPr>
          <w:t>undef</w:t>
        </w:r>
        <w:proofErr w:type="spellEnd"/>
        <w:r w:rsidRPr="004A3100">
          <w:rPr>
            <w:rFonts w:ascii="Courier New" w:eastAsia="Times New Roman" w:hAnsi="Courier New" w:cs="Courier New"/>
            <w:sz w:val="20"/>
            <w:szCs w:val="20"/>
          </w:rPr>
          <w:t>, $id);</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Courier New" w:eastAsia="Times New Roman" w:hAnsi="Courier New" w:cs="Courier New"/>
          <w:sz w:val="20"/>
          <w:szCs w:val="20"/>
        </w:rPr>
      </w:pPr>
      <w:ins w:id="525" w:author="Unknown">
        <w:r w:rsidRPr="004A3100">
          <w:rPr>
            <w:rFonts w:ascii="Courier New" w:eastAsia="Times New Roman" w:hAnsi="Courier New" w:cs="Courier New"/>
            <w:sz w:val="20"/>
            <w:szCs w:val="20"/>
          </w:rPr>
          <w:t>print join(" ", @</w:t>
        </w:r>
        <w:proofErr w:type="spellStart"/>
        <w:r w:rsidRPr="004A3100">
          <w:rPr>
            <w:rFonts w:ascii="Courier New" w:eastAsia="Times New Roman" w:hAnsi="Courier New" w:cs="Courier New"/>
            <w:sz w:val="20"/>
            <w:szCs w:val="20"/>
          </w:rPr>
          <w:t>ary</w:t>
        </w:r>
        <w:proofErr w:type="spellEnd"/>
        <w:r w:rsidRPr="004A3100">
          <w:rPr>
            <w:rFonts w:ascii="Courier New" w:eastAsia="Times New Roman" w:hAnsi="Courier New" w:cs="Courier New"/>
            <w:sz w:val="20"/>
            <w:szCs w:val="20"/>
          </w:rPr>
          <w:t>), "\n";</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Courier New" w:eastAsia="Times New Roman" w:hAnsi="Courier New" w:cs="Courier New"/>
          <w:sz w:val="20"/>
          <w:szCs w:val="20"/>
        </w:rPr>
      </w:pPr>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7" w:author="Unknown"/>
          <w:rFonts w:ascii="Courier New" w:eastAsia="Times New Roman" w:hAnsi="Courier New" w:cs="Courier New"/>
          <w:sz w:val="20"/>
          <w:szCs w:val="20"/>
        </w:rPr>
      </w:pPr>
      <w:ins w:id="528" w:author="Unknown">
        <w:r w:rsidRPr="004A3100">
          <w:rPr>
            <w:rFonts w:ascii="Courier New" w:eastAsia="Times New Roman" w:hAnsi="Courier New" w:cs="Courier New"/>
            <w:sz w:val="20"/>
            <w:szCs w:val="20"/>
          </w:rPr>
          <w:t>$</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-&gt;disconnect();</w:t>
        </w:r>
      </w:ins>
    </w:p>
    <w:p w:rsidR="004A3100" w:rsidRPr="004A3100" w:rsidRDefault="004A3100" w:rsidP="004A3100">
      <w:pPr>
        <w:spacing w:before="100" w:beforeAutospacing="1" w:after="100" w:afterAutospacing="1" w:line="240" w:lineRule="auto"/>
        <w:rPr>
          <w:ins w:id="529" w:author="Unknown"/>
          <w:rFonts w:ascii="Times New Roman" w:eastAsia="Times New Roman" w:hAnsi="Times New Roman" w:cs="Times New Roman"/>
          <w:sz w:val="24"/>
          <w:szCs w:val="24"/>
        </w:rPr>
      </w:pPr>
      <w:ins w:id="530" w:author="Unknown">
        <w:r w:rsidRPr="004A3100">
          <w:rPr>
            <w:rFonts w:ascii="Times New Roman" w:eastAsia="Times New Roman" w:hAnsi="Times New Roman" w:cs="Times New Roman"/>
            <w:sz w:val="24"/>
            <w:szCs w:val="24"/>
          </w:rPr>
          <w:t xml:space="preserve">We have one placeholder to be filled in the </w:t>
        </w:r>
        <w:r w:rsidRPr="004A3100">
          <w:rPr>
            <w:rFonts w:ascii="Courier New" w:eastAsia="Times New Roman" w:hAnsi="Courier New" w:cs="Courier New"/>
            <w:sz w:val="20"/>
          </w:rPr>
          <w:t>SELECT</w:t>
        </w:r>
        <w:r w:rsidRPr="004A3100">
          <w:rPr>
            <w:rFonts w:ascii="Times New Roman" w:eastAsia="Times New Roman" w:hAnsi="Times New Roman" w:cs="Times New Roman"/>
            <w:sz w:val="24"/>
            <w:szCs w:val="24"/>
          </w:rPr>
          <w:t xml:space="preserve"> query. </w:t>
        </w:r>
      </w:ins>
    </w:p>
    <w:p w:rsidR="004A3100" w:rsidRPr="004A3100" w:rsidRDefault="004A3100" w:rsidP="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1" w:author="Unknown"/>
          <w:rFonts w:ascii="Courier New" w:eastAsia="Times New Roman" w:hAnsi="Courier New" w:cs="Courier New"/>
          <w:sz w:val="20"/>
          <w:szCs w:val="20"/>
        </w:rPr>
      </w:pPr>
      <w:ins w:id="532" w:author="Unknown">
        <w:r w:rsidRPr="004A3100">
          <w:rPr>
            <w:rFonts w:ascii="Courier New" w:eastAsia="Times New Roman" w:hAnsi="Courier New" w:cs="Courier New"/>
            <w:sz w:val="20"/>
            <w:szCs w:val="20"/>
          </w:rPr>
          <w:t>my @</w:t>
        </w:r>
        <w:proofErr w:type="spellStart"/>
        <w:r w:rsidRPr="004A3100">
          <w:rPr>
            <w:rFonts w:ascii="Courier New" w:eastAsia="Times New Roman" w:hAnsi="Courier New" w:cs="Courier New"/>
            <w:sz w:val="20"/>
            <w:szCs w:val="20"/>
          </w:rPr>
          <w:t>ary</w:t>
        </w:r>
        <w:proofErr w:type="spellEnd"/>
        <w:r w:rsidRPr="004A3100">
          <w:rPr>
            <w:rFonts w:ascii="Courier New" w:eastAsia="Times New Roman" w:hAnsi="Courier New" w:cs="Courier New"/>
            <w:sz w:val="20"/>
            <w:szCs w:val="20"/>
          </w:rPr>
          <w:t xml:space="preserve"> = $</w:t>
        </w:r>
        <w:proofErr w:type="spellStart"/>
        <w:r w:rsidRPr="004A3100">
          <w:rPr>
            <w:rFonts w:ascii="Courier New" w:eastAsia="Times New Roman" w:hAnsi="Courier New" w:cs="Courier New"/>
            <w:sz w:val="20"/>
            <w:szCs w:val="20"/>
          </w:rPr>
          <w:t>dbh</w:t>
        </w:r>
        <w:proofErr w:type="spellEnd"/>
        <w:r w:rsidRPr="004A3100">
          <w:rPr>
            <w:rFonts w:ascii="Courier New" w:eastAsia="Times New Roman" w:hAnsi="Courier New" w:cs="Courier New"/>
            <w:sz w:val="20"/>
            <w:szCs w:val="20"/>
          </w:rPr>
          <w:t>-&gt;</w:t>
        </w:r>
        <w:proofErr w:type="spellStart"/>
        <w:r w:rsidRPr="004A3100">
          <w:rPr>
            <w:rFonts w:ascii="Courier New" w:eastAsia="Times New Roman" w:hAnsi="Courier New" w:cs="Courier New"/>
            <w:sz w:val="20"/>
            <w:szCs w:val="20"/>
          </w:rPr>
          <w:t>selectrow_array</w:t>
        </w:r>
        <w:proofErr w:type="spellEnd"/>
        <w:r w:rsidRPr="004A3100">
          <w:rPr>
            <w:rFonts w:ascii="Courier New" w:eastAsia="Times New Roman" w:hAnsi="Courier New" w:cs="Courier New"/>
            <w:sz w:val="20"/>
            <w:szCs w:val="20"/>
          </w:rPr>
          <w:t xml:space="preserve">("SELECT * FROM Cars WHERE Id = ?", </w:t>
        </w:r>
        <w:proofErr w:type="spellStart"/>
        <w:r w:rsidRPr="004A3100">
          <w:rPr>
            <w:rFonts w:ascii="Courier New" w:eastAsia="Times New Roman" w:hAnsi="Courier New" w:cs="Courier New"/>
            <w:sz w:val="20"/>
            <w:szCs w:val="20"/>
          </w:rPr>
          <w:t>undef</w:t>
        </w:r>
        <w:proofErr w:type="spellEnd"/>
        <w:r w:rsidRPr="004A3100">
          <w:rPr>
            <w:rFonts w:ascii="Courier New" w:eastAsia="Times New Roman" w:hAnsi="Courier New" w:cs="Courier New"/>
            <w:sz w:val="20"/>
            <w:szCs w:val="20"/>
          </w:rPr>
          <w:t>, $id);</w:t>
        </w:r>
      </w:ins>
    </w:p>
    <w:p w:rsidR="004A3100" w:rsidRPr="004A3100" w:rsidRDefault="004A3100" w:rsidP="004A3100">
      <w:pPr>
        <w:spacing w:before="100" w:beforeAutospacing="1" w:after="100" w:afterAutospacing="1" w:line="240" w:lineRule="auto"/>
        <w:rPr>
          <w:ins w:id="533" w:author="Unknown"/>
          <w:rFonts w:ascii="Times New Roman" w:eastAsia="Times New Roman" w:hAnsi="Times New Roman" w:cs="Times New Roman"/>
          <w:sz w:val="24"/>
          <w:szCs w:val="24"/>
        </w:rPr>
      </w:pPr>
      <w:ins w:id="534" w:author="Unknown">
        <w:r w:rsidRPr="004A3100">
          <w:rPr>
            <w:rFonts w:ascii="Times New Roman" w:eastAsia="Times New Roman" w:hAnsi="Times New Roman" w:cs="Times New Roman"/>
            <w:sz w:val="24"/>
            <w:szCs w:val="24"/>
          </w:rPr>
          <w:t xml:space="preserve">The third parameter of the </w:t>
        </w:r>
        <w:proofErr w:type="spellStart"/>
        <w:r w:rsidRPr="004A3100">
          <w:rPr>
            <w:rFonts w:ascii="Courier New" w:eastAsia="Times New Roman" w:hAnsi="Courier New" w:cs="Courier New"/>
            <w:sz w:val="20"/>
          </w:rPr>
          <w:t>selectrow_array</w:t>
        </w:r>
        <w:proofErr w:type="spellEnd"/>
        <w:r w:rsidRPr="004A3100">
          <w:rPr>
            <w:rFonts w:ascii="Courier New" w:eastAsia="Times New Roman" w:hAnsi="Courier New" w:cs="Courier New"/>
            <w:sz w:val="20"/>
          </w:rPr>
          <w:t>()</w:t>
        </w:r>
        <w:r w:rsidRPr="004A3100">
          <w:rPr>
            <w:rFonts w:ascii="Times New Roman" w:eastAsia="Times New Roman" w:hAnsi="Times New Roman" w:cs="Times New Roman"/>
            <w:sz w:val="24"/>
            <w:szCs w:val="24"/>
          </w:rPr>
          <w:t xml:space="preserve"> method takes a value for the placeholder. </w:t>
        </w:r>
      </w:ins>
    </w:p>
    <w:p w:rsidR="004A3100" w:rsidRPr="004A3100" w:rsidRDefault="004A3100" w:rsidP="004A3100">
      <w:pPr>
        <w:spacing w:before="100" w:beforeAutospacing="1" w:after="100" w:afterAutospacing="1" w:line="240" w:lineRule="auto"/>
        <w:rPr>
          <w:ins w:id="535" w:author="Unknown"/>
          <w:rFonts w:ascii="Times New Roman" w:eastAsia="Times New Roman" w:hAnsi="Times New Roman" w:cs="Times New Roman"/>
          <w:sz w:val="24"/>
          <w:szCs w:val="24"/>
        </w:rPr>
      </w:pPr>
      <w:ins w:id="536" w:author="Unknown">
        <w:r w:rsidRPr="004A3100">
          <w:rPr>
            <w:rFonts w:ascii="Times New Roman" w:eastAsia="Times New Roman" w:hAnsi="Times New Roman" w:cs="Times New Roman"/>
            <w:sz w:val="24"/>
            <w:szCs w:val="24"/>
          </w:rPr>
          <w:t xml:space="preserve">In this part of the </w:t>
        </w:r>
        <w:proofErr w:type="spellStart"/>
        <w:r w:rsidRPr="004A3100">
          <w:rPr>
            <w:rFonts w:ascii="Times New Roman" w:eastAsia="Times New Roman" w:hAnsi="Times New Roman" w:cs="Times New Roman"/>
            <w:sz w:val="24"/>
            <w:szCs w:val="24"/>
          </w:rPr>
          <w:t>MySQL</w:t>
        </w:r>
        <w:proofErr w:type="spellEnd"/>
        <w:r w:rsidRPr="004A3100">
          <w:rPr>
            <w:rFonts w:ascii="Times New Roman" w:eastAsia="Times New Roman" w:hAnsi="Times New Roman" w:cs="Times New Roman"/>
            <w:sz w:val="24"/>
            <w:szCs w:val="24"/>
          </w:rPr>
          <w:t xml:space="preserve"> Perl tutorial, we have demonstrated how to fetch data from the database using various Perl DBI methods. </w:t>
        </w:r>
      </w:ins>
    </w:p>
    <w:p w:rsidR="0078643C" w:rsidRPr="004A3100" w:rsidRDefault="004A3100">
      <w:pPr>
        <w:rPr>
          <w:b/>
        </w:rPr>
      </w:pPr>
    </w:p>
    <w:sectPr w:rsidR="0078643C" w:rsidRPr="004A3100" w:rsidSect="008067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A3100"/>
    <w:rsid w:val="00215547"/>
    <w:rsid w:val="004A3100"/>
    <w:rsid w:val="008067C6"/>
    <w:rsid w:val="009421E7"/>
    <w:rsid w:val="00C2026B"/>
    <w:rsid w:val="00D62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7C6"/>
  </w:style>
  <w:style w:type="paragraph" w:styleId="Heading1">
    <w:name w:val="heading 1"/>
    <w:basedOn w:val="Normal"/>
    <w:link w:val="Heading1Char"/>
    <w:uiPriority w:val="9"/>
    <w:qFormat/>
    <w:rsid w:val="004A3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3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1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31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31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31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3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1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999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1828</Words>
  <Characters>10426</Characters>
  <Application>Microsoft Office Word</Application>
  <DocSecurity>0</DocSecurity>
  <Lines>86</Lines>
  <Paragraphs>24</Paragraphs>
  <ScaleCrop>false</ScaleCrop>
  <Company/>
  <LinksUpToDate>false</LinksUpToDate>
  <CharactersWithSpaces>12230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agc-perl</dc:creator>
  <cp:lastModifiedBy>agc-perl</cp:lastModifiedBy>
  <cp:revision>1</cp:revision>
  <dcterms:created xsi:type="dcterms:W3CDTF">2016-03-07T22:30:00Z</dcterms:created>
  <dcterms:modified xsi:type="dcterms:W3CDTF">2016-03-07T22:31:00Z</dcterms:modified>
</cp:coreProperties>
</file>